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9F1" w:rsidRPr="00676875" w:rsidRDefault="00567F8C" w:rsidP="008A4A56">
      <w:pPr>
        <w:spacing w:after="120"/>
        <w:rPr>
          <w:lang w:val="af-ZA"/>
        </w:rPr>
      </w:pPr>
      <w:r w:rsidRPr="00676875">
        <w:rPr>
          <w:lang w:val="af-ZA"/>
        </w:rPr>
        <w:t xml:space="preserve">1.  </w:t>
      </w:r>
      <w:r w:rsidR="00C5574D" w:rsidRPr="00676875">
        <w:rPr>
          <w:lang w:val="af-ZA"/>
        </w:rPr>
        <w:t>Sorteer die tabel volgens die derde kolom (Voorraad) in dalende orde (meeste na minste)</w:t>
      </w:r>
      <w:r w:rsidR="007A34EF" w:rsidRPr="00676875">
        <w:rPr>
          <w:lang w:val="af-Z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935"/>
        <w:gridCol w:w="1417"/>
      </w:tblGrid>
      <w:tr w:rsidR="00824724" w:rsidRPr="00676875" w:rsidTr="00553519">
        <w:tc>
          <w:tcPr>
            <w:tcW w:w="2122" w:type="dxa"/>
            <w:shd w:val="clear" w:color="auto" w:fill="F2F2F2" w:themeFill="background1" w:themeFillShade="F2"/>
          </w:tcPr>
          <w:p w:rsidR="00824724" w:rsidRPr="00676875" w:rsidRDefault="00C5574D" w:rsidP="00734837">
            <w:pPr>
              <w:spacing w:before="20" w:after="20" w:line="240" w:lineRule="auto"/>
              <w:rPr>
                <w:rFonts w:asciiTheme="minorHAnsi" w:hAnsiTheme="minorHAnsi" w:cstheme="minorHAnsi"/>
                <w:b/>
                <w:lang w:val="af-ZA"/>
              </w:rPr>
            </w:pPr>
            <w:r w:rsidRPr="00676875">
              <w:rPr>
                <w:rFonts w:asciiTheme="minorHAnsi" w:hAnsiTheme="minorHAnsi" w:cstheme="minorHAnsi"/>
                <w:b/>
                <w:lang w:val="af-ZA"/>
              </w:rPr>
              <w:t>Gestaak</w:t>
            </w:r>
          </w:p>
        </w:tc>
        <w:tc>
          <w:tcPr>
            <w:tcW w:w="843" w:type="dxa"/>
            <w:shd w:val="clear" w:color="auto" w:fill="F2F2F2" w:themeFill="background1" w:themeFillShade="F2"/>
          </w:tcPr>
          <w:p w:rsidR="00824724" w:rsidRPr="00676875" w:rsidRDefault="00C5574D" w:rsidP="00734837">
            <w:pPr>
              <w:spacing w:before="20" w:after="20" w:line="240" w:lineRule="auto"/>
              <w:jc w:val="center"/>
              <w:rPr>
                <w:rFonts w:asciiTheme="minorHAnsi" w:hAnsiTheme="minorHAnsi" w:cstheme="minorHAnsi"/>
                <w:b/>
                <w:lang w:val="af-ZA"/>
              </w:rPr>
            </w:pPr>
            <w:r w:rsidRPr="00676875">
              <w:rPr>
                <w:rFonts w:asciiTheme="minorHAnsi" w:hAnsiTheme="minorHAnsi" w:cstheme="minorHAnsi"/>
                <w:b/>
                <w:lang w:val="af-ZA"/>
              </w:rPr>
              <w:t>Grootte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824724" w:rsidRPr="00676875" w:rsidRDefault="00C5574D" w:rsidP="00734837">
            <w:pPr>
              <w:spacing w:before="20" w:after="20" w:line="240" w:lineRule="auto"/>
              <w:jc w:val="center"/>
              <w:rPr>
                <w:rFonts w:asciiTheme="minorHAnsi" w:hAnsiTheme="minorHAnsi" w:cstheme="minorHAnsi"/>
                <w:b/>
                <w:lang w:val="af-ZA"/>
              </w:rPr>
            </w:pPr>
            <w:r w:rsidRPr="00676875">
              <w:rPr>
                <w:rFonts w:asciiTheme="minorHAnsi" w:hAnsiTheme="minorHAnsi" w:cstheme="minorHAnsi"/>
                <w:b/>
                <w:lang w:val="af-ZA"/>
              </w:rPr>
              <w:t>Voorraad</w:t>
            </w:r>
          </w:p>
        </w:tc>
      </w:tr>
      <w:tr w:rsidR="001E4E2E" w:rsidRPr="00676875" w:rsidTr="00553519">
        <w:trPr>
          <w:ins w:id="0" w:author="251 Schoeman P" w:date="2025-05-07T11:32:00Z"/>
        </w:trPr>
        <w:tc>
          <w:tcPr>
            <w:tcW w:w="2122" w:type="dxa"/>
          </w:tcPr>
          <w:p w:rsidR="001E4E2E" w:rsidRPr="00676875" w:rsidRDefault="001E4E2E" w:rsidP="00734837">
            <w:pPr>
              <w:spacing w:before="20" w:after="20" w:line="240" w:lineRule="auto"/>
              <w:rPr>
                <w:ins w:id="1" w:author="251 Schoeman P" w:date="2025-05-07T11:32:00Z"/>
                <w:lang w:val="af-ZA"/>
              </w:rPr>
            </w:pPr>
            <w:bookmarkStart w:id="2" w:name="_GoBack" w:colFirst="1" w:colLast="1"/>
            <w:ins w:id="3" w:author="251 Schoeman P" w:date="2025-05-07T11:32:00Z">
              <w:r w:rsidRPr="00676875">
                <w:rPr>
                  <w:lang w:val="af-ZA"/>
                </w:rPr>
                <w:t>Reënjasse</w:t>
              </w:r>
            </w:ins>
          </w:p>
        </w:tc>
        <w:tc>
          <w:tcPr>
            <w:tcW w:w="843" w:type="dxa"/>
          </w:tcPr>
          <w:p w:rsidR="001E4E2E" w:rsidRPr="00676875" w:rsidRDefault="001E4E2E" w:rsidP="00734837">
            <w:pPr>
              <w:spacing w:before="20" w:after="20" w:line="240" w:lineRule="auto"/>
              <w:jc w:val="center"/>
              <w:rPr>
                <w:ins w:id="4" w:author="251 Schoeman P" w:date="2025-05-07T11:32:00Z"/>
                <w:lang w:val="af-ZA"/>
              </w:rPr>
            </w:pPr>
            <w:ins w:id="5" w:author="251 Schoeman P" w:date="2025-05-07T11:32:00Z">
              <w:r w:rsidRPr="00676875">
                <w:rPr>
                  <w:lang w:val="af-ZA"/>
                </w:rPr>
                <w:t>L</w:t>
              </w:r>
            </w:ins>
          </w:p>
        </w:tc>
        <w:tc>
          <w:tcPr>
            <w:tcW w:w="1417" w:type="dxa"/>
          </w:tcPr>
          <w:p w:rsidR="001E4E2E" w:rsidRPr="00676875" w:rsidRDefault="001E4E2E" w:rsidP="00734837">
            <w:pPr>
              <w:spacing w:before="20" w:after="20" w:line="240" w:lineRule="auto"/>
              <w:jc w:val="center"/>
              <w:rPr>
                <w:ins w:id="6" w:author="251 Schoeman P" w:date="2025-05-07T11:32:00Z"/>
                <w:lang w:val="af-ZA"/>
              </w:rPr>
            </w:pPr>
            <w:ins w:id="7" w:author="251 Schoeman P" w:date="2025-05-07T11:32:00Z">
              <w:r w:rsidRPr="00676875">
                <w:rPr>
                  <w:lang w:val="af-ZA"/>
                </w:rPr>
                <w:t>7</w:t>
              </w:r>
            </w:ins>
          </w:p>
        </w:tc>
      </w:tr>
      <w:tr w:rsidR="001E4E2E" w:rsidRPr="00676875" w:rsidTr="00553519">
        <w:trPr>
          <w:ins w:id="8" w:author="251 Schoeman P" w:date="2025-05-07T11:32:00Z"/>
        </w:trPr>
        <w:tc>
          <w:tcPr>
            <w:tcW w:w="2122" w:type="dxa"/>
          </w:tcPr>
          <w:p w:rsidR="001E4E2E" w:rsidRPr="00676875" w:rsidRDefault="001E4E2E" w:rsidP="00734837">
            <w:pPr>
              <w:spacing w:before="20" w:after="20" w:line="240" w:lineRule="auto"/>
              <w:rPr>
                <w:ins w:id="9" w:author="251 Schoeman P" w:date="2025-05-07T11:32:00Z"/>
                <w:lang w:val="af-ZA"/>
              </w:rPr>
            </w:pPr>
            <w:ins w:id="10" w:author="251 Schoeman P" w:date="2025-05-07T11:32:00Z">
              <w:r w:rsidRPr="00676875">
                <w:rPr>
                  <w:lang w:val="af-ZA"/>
                </w:rPr>
                <w:t>Gordels</w:t>
              </w:r>
            </w:ins>
          </w:p>
        </w:tc>
        <w:tc>
          <w:tcPr>
            <w:tcW w:w="843" w:type="dxa"/>
          </w:tcPr>
          <w:p w:rsidR="001E4E2E" w:rsidRPr="00676875" w:rsidRDefault="001E4E2E" w:rsidP="00734837">
            <w:pPr>
              <w:spacing w:before="20" w:after="20" w:line="240" w:lineRule="auto"/>
              <w:jc w:val="center"/>
              <w:rPr>
                <w:ins w:id="11" w:author="251 Schoeman P" w:date="2025-05-07T11:32:00Z"/>
                <w:lang w:val="af-ZA"/>
              </w:rPr>
            </w:pPr>
            <w:ins w:id="12" w:author="251 Schoeman P" w:date="2025-05-07T11:32:00Z">
              <w:r w:rsidRPr="00676875">
                <w:rPr>
                  <w:lang w:val="af-ZA"/>
                </w:rPr>
                <w:t>L</w:t>
              </w:r>
            </w:ins>
          </w:p>
        </w:tc>
        <w:tc>
          <w:tcPr>
            <w:tcW w:w="1417" w:type="dxa"/>
          </w:tcPr>
          <w:p w:rsidR="001E4E2E" w:rsidRPr="00676875" w:rsidRDefault="001E4E2E" w:rsidP="00734837">
            <w:pPr>
              <w:spacing w:before="20" w:after="20" w:line="240" w:lineRule="auto"/>
              <w:jc w:val="center"/>
              <w:rPr>
                <w:ins w:id="13" w:author="251 Schoeman P" w:date="2025-05-07T11:32:00Z"/>
                <w:lang w:val="af-ZA"/>
              </w:rPr>
            </w:pPr>
            <w:ins w:id="14" w:author="251 Schoeman P" w:date="2025-05-07T11:32:00Z">
              <w:r w:rsidRPr="00676875">
                <w:rPr>
                  <w:lang w:val="af-ZA"/>
                </w:rPr>
                <w:t>8</w:t>
              </w:r>
            </w:ins>
          </w:p>
        </w:tc>
      </w:tr>
      <w:tr w:rsidR="001E4E2E" w:rsidRPr="00676875" w:rsidTr="00553519">
        <w:trPr>
          <w:ins w:id="15" w:author="251 Schoeman P" w:date="2025-05-07T11:32:00Z"/>
        </w:trPr>
        <w:tc>
          <w:tcPr>
            <w:tcW w:w="2122" w:type="dxa"/>
          </w:tcPr>
          <w:p w:rsidR="001E4E2E" w:rsidRPr="00676875" w:rsidRDefault="001E4E2E" w:rsidP="00734837">
            <w:pPr>
              <w:spacing w:before="20" w:after="20" w:line="240" w:lineRule="auto"/>
              <w:rPr>
                <w:ins w:id="16" w:author="251 Schoeman P" w:date="2025-05-07T11:32:00Z"/>
                <w:lang w:val="af-ZA"/>
              </w:rPr>
            </w:pPr>
            <w:ins w:id="17" w:author="251 Schoeman P" w:date="2025-05-07T11:32:00Z">
              <w:r w:rsidRPr="00676875">
                <w:rPr>
                  <w:lang w:val="af-ZA"/>
                </w:rPr>
                <w:t>Hoedens</w:t>
              </w:r>
            </w:ins>
          </w:p>
        </w:tc>
        <w:tc>
          <w:tcPr>
            <w:tcW w:w="843" w:type="dxa"/>
          </w:tcPr>
          <w:p w:rsidR="001E4E2E" w:rsidRPr="00676875" w:rsidRDefault="001E4E2E" w:rsidP="00734837">
            <w:pPr>
              <w:spacing w:before="20" w:after="20" w:line="240" w:lineRule="auto"/>
              <w:jc w:val="center"/>
              <w:rPr>
                <w:ins w:id="18" w:author="251 Schoeman P" w:date="2025-05-07T11:32:00Z"/>
                <w:lang w:val="af-ZA"/>
              </w:rPr>
            </w:pPr>
            <w:ins w:id="19" w:author="251 Schoeman P" w:date="2025-05-07T11:32:00Z">
              <w:r w:rsidRPr="00676875">
                <w:rPr>
                  <w:lang w:val="af-ZA"/>
                </w:rPr>
                <w:t>M</w:t>
              </w:r>
            </w:ins>
          </w:p>
        </w:tc>
        <w:tc>
          <w:tcPr>
            <w:tcW w:w="1417" w:type="dxa"/>
          </w:tcPr>
          <w:p w:rsidR="001E4E2E" w:rsidRPr="00676875" w:rsidRDefault="001E4E2E" w:rsidP="00734837">
            <w:pPr>
              <w:spacing w:before="20" w:after="20" w:line="240" w:lineRule="auto"/>
              <w:jc w:val="center"/>
              <w:rPr>
                <w:ins w:id="20" w:author="251 Schoeman P" w:date="2025-05-07T11:32:00Z"/>
                <w:lang w:val="af-ZA"/>
              </w:rPr>
            </w:pPr>
            <w:ins w:id="21" w:author="251 Schoeman P" w:date="2025-05-07T11:32:00Z">
              <w:r w:rsidRPr="00676875">
                <w:rPr>
                  <w:lang w:val="af-ZA"/>
                </w:rPr>
                <w:t>21</w:t>
              </w:r>
            </w:ins>
          </w:p>
        </w:tc>
      </w:tr>
      <w:tr w:rsidR="001E4E2E" w:rsidRPr="00676875" w:rsidTr="00553519">
        <w:trPr>
          <w:ins w:id="22" w:author="251 Schoeman P" w:date="2025-05-07T11:32:00Z"/>
        </w:trPr>
        <w:tc>
          <w:tcPr>
            <w:tcW w:w="2122" w:type="dxa"/>
          </w:tcPr>
          <w:p w:rsidR="001E4E2E" w:rsidRPr="00676875" w:rsidRDefault="001E4E2E" w:rsidP="00734837">
            <w:pPr>
              <w:spacing w:before="20" w:after="20" w:line="240" w:lineRule="auto"/>
              <w:rPr>
                <w:ins w:id="23" w:author="251 Schoeman P" w:date="2025-05-07T11:32:00Z"/>
                <w:lang w:val="af-ZA"/>
              </w:rPr>
            </w:pPr>
            <w:ins w:id="24" w:author="251 Schoeman P" w:date="2025-05-07T11:32:00Z">
              <w:r w:rsidRPr="00676875">
                <w:rPr>
                  <w:lang w:val="af-ZA"/>
                </w:rPr>
                <w:t>Handskoene (pare)</w:t>
              </w:r>
            </w:ins>
          </w:p>
        </w:tc>
        <w:tc>
          <w:tcPr>
            <w:tcW w:w="843" w:type="dxa"/>
          </w:tcPr>
          <w:p w:rsidR="001E4E2E" w:rsidRPr="00676875" w:rsidRDefault="001E4E2E" w:rsidP="00734837">
            <w:pPr>
              <w:spacing w:before="20" w:after="20" w:line="240" w:lineRule="auto"/>
              <w:jc w:val="center"/>
              <w:rPr>
                <w:ins w:id="25" w:author="251 Schoeman P" w:date="2025-05-07T11:32:00Z"/>
                <w:lang w:val="af-ZA"/>
              </w:rPr>
            </w:pPr>
            <w:ins w:id="26" w:author="251 Schoeman P" w:date="2025-05-07T11:32:00Z">
              <w:r w:rsidRPr="00676875">
                <w:rPr>
                  <w:lang w:val="af-ZA"/>
                </w:rPr>
                <w:t>S</w:t>
              </w:r>
            </w:ins>
          </w:p>
        </w:tc>
        <w:tc>
          <w:tcPr>
            <w:tcW w:w="1417" w:type="dxa"/>
          </w:tcPr>
          <w:p w:rsidR="001E4E2E" w:rsidRPr="00676875" w:rsidRDefault="001E4E2E" w:rsidP="00734837">
            <w:pPr>
              <w:spacing w:before="20" w:after="20" w:line="240" w:lineRule="auto"/>
              <w:jc w:val="center"/>
              <w:rPr>
                <w:ins w:id="27" w:author="251 Schoeman P" w:date="2025-05-07T11:32:00Z"/>
                <w:lang w:val="af-ZA"/>
              </w:rPr>
            </w:pPr>
            <w:ins w:id="28" w:author="251 Schoeman P" w:date="2025-05-07T11:32:00Z">
              <w:r w:rsidRPr="00676875">
                <w:rPr>
                  <w:lang w:val="af-ZA"/>
                </w:rPr>
                <w:t>12</w:t>
              </w:r>
            </w:ins>
          </w:p>
        </w:tc>
      </w:tr>
      <w:tr w:rsidR="001E4E2E" w:rsidRPr="00676875" w:rsidTr="00553519">
        <w:trPr>
          <w:ins w:id="29" w:author="251 Schoeman P" w:date="2025-05-07T11:32:00Z"/>
        </w:trPr>
        <w:tc>
          <w:tcPr>
            <w:tcW w:w="2122" w:type="dxa"/>
          </w:tcPr>
          <w:p w:rsidR="001E4E2E" w:rsidRPr="00676875" w:rsidRDefault="001E4E2E" w:rsidP="00734837">
            <w:pPr>
              <w:spacing w:before="20" w:after="20" w:line="240" w:lineRule="auto"/>
              <w:rPr>
                <w:ins w:id="30" w:author="251 Schoeman P" w:date="2025-05-07T11:32:00Z"/>
                <w:lang w:val="af-ZA"/>
              </w:rPr>
            </w:pPr>
            <w:ins w:id="31" w:author="251 Schoeman P" w:date="2025-05-07T11:32:00Z">
              <w:r w:rsidRPr="00676875">
                <w:rPr>
                  <w:lang w:val="af-ZA"/>
                </w:rPr>
                <w:t>Serpe</w:t>
              </w:r>
            </w:ins>
          </w:p>
        </w:tc>
        <w:tc>
          <w:tcPr>
            <w:tcW w:w="843" w:type="dxa"/>
          </w:tcPr>
          <w:p w:rsidR="001E4E2E" w:rsidRPr="00676875" w:rsidRDefault="001E4E2E" w:rsidP="00734837">
            <w:pPr>
              <w:spacing w:before="20" w:after="20" w:line="240" w:lineRule="auto"/>
              <w:jc w:val="center"/>
              <w:rPr>
                <w:ins w:id="32" w:author="251 Schoeman P" w:date="2025-05-07T11:32:00Z"/>
                <w:lang w:val="af-ZA"/>
              </w:rPr>
            </w:pPr>
            <w:ins w:id="33" w:author="251 Schoeman P" w:date="2025-05-07T11:32:00Z">
              <w:r w:rsidRPr="00676875">
                <w:rPr>
                  <w:lang w:val="af-ZA"/>
                </w:rPr>
                <w:t>XL</w:t>
              </w:r>
            </w:ins>
          </w:p>
        </w:tc>
        <w:tc>
          <w:tcPr>
            <w:tcW w:w="1417" w:type="dxa"/>
          </w:tcPr>
          <w:p w:rsidR="001E4E2E" w:rsidRPr="00676875" w:rsidRDefault="001E4E2E" w:rsidP="00734837">
            <w:pPr>
              <w:spacing w:before="20" w:after="20" w:line="240" w:lineRule="auto"/>
              <w:jc w:val="center"/>
              <w:rPr>
                <w:ins w:id="34" w:author="251 Schoeman P" w:date="2025-05-07T11:32:00Z"/>
                <w:lang w:val="af-ZA"/>
              </w:rPr>
            </w:pPr>
            <w:ins w:id="35" w:author="251 Schoeman P" w:date="2025-05-07T11:32:00Z">
              <w:r w:rsidRPr="00676875">
                <w:rPr>
                  <w:lang w:val="af-ZA"/>
                </w:rPr>
                <w:t>4</w:t>
              </w:r>
            </w:ins>
          </w:p>
        </w:tc>
      </w:tr>
      <w:bookmarkEnd w:id="2"/>
      <w:tr w:rsidR="00824724" w:rsidRPr="00676875" w:rsidDel="001E4E2E" w:rsidTr="00553519">
        <w:trPr>
          <w:del w:id="36" w:author="251 Schoeman P" w:date="2025-05-07T11:32:00Z"/>
        </w:trPr>
        <w:tc>
          <w:tcPr>
            <w:tcW w:w="2122" w:type="dxa"/>
          </w:tcPr>
          <w:p w:rsidR="00824724" w:rsidRPr="00676875" w:rsidDel="001E4E2E" w:rsidRDefault="00C5574D" w:rsidP="00734837">
            <w:pPr>
              <w:spacing w:before="20" w:after="20" w:line="240" w:lineRule="auto"/>
              <w:rPr>
                <w:del w:id="37" w:author="251 Schoeman P" w:date="2025-05-07T11:32:00Z"/>
                <w:lang w:val="af-ZA"/>
              </w:rPr>
            </w:pPr>
            <w:del w:id="38" w:author="251 Schoeman P" w:date="2025-05-07T11:32:00Z">
              <w:r w:rsidRPr="00676875" w:rsidDel="001E4E2E">
                <w:rPr>
                  <w:lang w:val="af-ZA"/>
                </w:rPr>
                <w:delText>Reënjasse</w:delText>
              </w:r>
            </w:del>
          </w:p>
        </w:tc>
        <w:tc>
          <w:tcPr>
            <w:tcW w:w="843" w:type="dxa"/>
          </w:tcPr>
          <w:p w:rsidR="00824724" w:rsidRPr="00676875" w:rsidDel="001E4E2E" w:rsidRDefault="00824724" w:rsidP="00734837">
            <w:pPr>
              <w:spacing w:before="20" w:after="20" w:line="240" w:lineRule="auto"/>
              <w:jc w:val="center"/>
              <w:rPr>
                <w:del w:id="39" w:author="251 Schoeman P" w:date="2025-05-07T11:32:00Z"/>
                <w:lang w:val="af-ZA"/>
              </w:rPr>
            </w:pPr>
            <w:del w:id="40" w:author="251 Schoeman P" w:date="2025-05-07T11:32:00Z">
              <w:r w:rsidRPr="00676875" w:rsidDel="001E4E2E">
                <w:rPr>
                  <w:lang w:val="af-ZA"/>
                </w:rPr>
                <w:delText>L</w:delText>
              </w:r>
            </w:del>
          </w:p>
        </w:tc>
        <w:tc>
          <w:tcPr>
            <w:tcW w:w="1417" w:type="dxa"/>
          </w:tcPr>
          <w:p w:rsidR="00824724" w:rsidRPr="00676875" w:rsidDel="001E4E2E" w:rsidRDefault="00824724" w:rsidP="00734837">
            <w:pPr>
              <w:spacing w:before="20" w:after="20" w:line="240" w:lineRule="auto"/>
              <w:jc w:val="center"/>
              <w:rPr>
                <w:del w:id="41" w:author="251 Schoeman P" w:date="2025-05-07T11:32:00Z"/>
                <w:lang w:val="af-ZA"/>
              </w:rPr>
            </w:pPr>
            <w:del w:id="42" w:author="251 Schoeman P" w:date="2025-05-07T11:32:00Z">
              <w:r w:rsidRPr="00676875" w:rsidDel="001E4E2E">
                <w:rPr>
                  <w:lang w:val="af-ZA"/>
                </w:rPr>
                <w:delText>7</w:delText>
              </w:r>
            </w:del>
          </w:p>
        </w:tc>
      </w:tr>
      <w:tr w:rsidR="00824724" w:rsidRPr="00676875" w:rsidDel="001E4E2E" w:rsidTr="00553519">
        <w:trPr>
          <w:del w:id="43" w:author="251 Schoeman P" w:date="2025-05-07T11:32:00Z"/>
        </w:trPr>
        <w:tc>
          <w:tcPr>
            <w:tcW w:w="2122" w:type="dxa"/>
          </w:tcPr>
          <w:p w:rsidR="00824724" w:rsidRPr="00676875" w:rsidDel="001E4E2E" w:rsidRDefault="00C5574D" w:rsidP="00734837">
            <w:pPr>
              <w:spacing w:before="20" w:after="20" w:line="240" w:lineRule="auto"/>
              <w:rPr>
                <w:del w:id="44" w:author="251 Schoeman P" w:date="2025-05-07T11:32:00Z"/>
                <w:lang w:val="af-ZA"/>
              </w:rPr>
            </w:pPr>
            <w:del w:id="45" w:author="251 Schoeman P" w:date="2025-05-07T11:32:00Z">
              <w:r w:rsidRPr="00676875" w:rsidDel="001E4E2E">
                <w:rPr>
                  <w:lang w:val="af-ZA"/>
                </w:rPr>
                <w:delText>Handskoene (pare</w:delText>
              </w:r>
              <w:r w:rsidR="00824724" w:rsidRPr="00676875" w:rsidDel="001E4E2E">
                <w:rPr>
                  <w:lang w:val="af-ZA"/>
                </w:rPr>
                <w:delText>)</w:delText>
              </w:r>
            </w:del>
          </w:p>
        </w:tc>
        <w:tc>
          <w:tcPr>
            <w:tcW w:w="843" w:type="dxa"/>
          </w:tcPr>
          <w:p w:rsidR="00824724" w:rsidRPr="00676875" w:rsidDel="001E4E2E" w:rsidRDefault="00824724" w:rsidP="00734837">
            <w:pPr>
              <w:spacing w:before="20" w:after="20" w:line="240" w:lineRule="auto"/>
              <w:jc w:val="center"/>
              <w:rPr>
                <w:del w:id="46" w:author="251 Schoeman P" w:date="2025-05-07T11:32:00Z"/>
                <w:lang w:val="af-ZA"/>
              </w:rPr>
            </w:pPr>
            <w:del w:id="47" w:author="251 Schoeman P" w:date="2025-05-07T11:32:00Z">
              <w:r w:rsidRPr="00676875" w:rsidDel="001E4E2E">
                <w:rPr>
                  <w:lang w:val="af-ZA"/>
                </w:rPr>
                <w:delText>S</w:delText>
              </w:r>
            </w:del>
          </w:p>
        </w:tc>
        <w:tc>
          <w:tcPr>
            <w:tcW w:w="1417" w:type="dxa"/>
          </w:tcPr>
          <w:p w:rsidR="00824724" w:rsidRPr="00676875" w:rsidDel="001E4E2E" w:rsidRDefault="00824724" w:rsidP="00734837">
            <w:pPr>
              <w:spacing w:before="20" w:after="20" w:line="240" w:lineRule="auto"/>
              <w:jc w:val="center"/>
              <w:rPr>
                <w:del w:id="48" w:author="251 Schoeman P" w:date="2025-05-07T11:32:00Z"/>
                <w:lang w:val="af-ZA"/>
              </w:rPr>
            </w:pPr>
            <w:del w:id="49" w:author="251 Schoeman P" w:date="2025-05-07T11:32:00Z">
              <w:r w:rsidRPr="00676875" w:rsidDel="001E4E2E">
                <w:rPr>
                  <w:lang w:val="af-ZA"/>
                </w:rPr>
                <w:delText>12</w:delText>
              </w:r>
            </w:del>
          </w:p>
        </w:tc>
      </w:tr>
      <w:tr w:rsidR="00824724" w:rsidRPr="00676875" w:rsidDel="001E4E2E" w:rsidTr="00553519">
        <w:trPr>
          <w:del w:id="50" w:author="251 Schoeman P" w:date="2025-05-07T11:32:00Z"/>
        </w:trPr>
        <w:tc>
          <w:tcPr>
            <w:tcW w:w="2122" w:type="dxa"/>
          </w:tcPr>
          <w:p w:rsidR="00824724" w:rsidRPr="00676875" w:rsidDel="001E4E2E" w:rsidRDefault="00C5574D" w:rsidP="00734837">
            <w:pPr>
              <w:spacing w:before="20" w:after="20" w:line="240" w:lineRule="auto"/>
              <w:rPr>
                <w:del w:id="51" w:author="251 Schoeman P" w:date="2025-05-07T11:32:00Z"/>
                <w:lang w:val="af-ZA"/>
              </w:rPr>
            </w:pPr>
            <w:del w:id="52" w:author="251 Schoeman P" w:date="2025-05-07T11:32:00Z">
              <w:r w:rsidRPr="00676875" w:rsidDel="001E4E2E">
                <w:rPr>
                  <w:lang w:val="af-ZA"/>
                </w:rPr>
                <w:delText>Serpe</w:delText>
              </w:r>
            </w:del>
          </w:p>
        </w:tc>
        <w:tc>
          <w:tcPr>
            <w:tcW w:w="843" w:type="dxa"/>
          </w:tcPr>
          <w:p w:rsidR="00824724" w:rsidRPr="00676875" w:rsidDel="001E4E2E" w:rsidRDefault="00824724" w:rsidP="00734837">
            <w:pPr>
              <w:spacing w:before="20" w:after="20" w:line="240" w:lineRule="auto"/>
              <w:jc w:val="center"/>
              <w:rPr>
                <w:del w:id="53" w:author="251 Schoeman P" w:date="2025-05-07T11:32:00Z"/>
                <w:lang w:val="af-ZA"/>
              </w:rPr>
            </w:pPr>
            <w:del w:id="54" w:author="251 Schoeman P" w:date="2025-05-07T11:32:00Z">
              <w:r w:rsidRPr="00676875" w:rsidDel="001E4E2E">
                <w:rPr>
                  <w:lang w:val="af-ZA"/>
                </w:rPr>
                <w:delText>XL</w:delText>
              </w:r>
            </w:del>
          </w:p>
        </w:tc>
        <w:tc>
          <w:tcPr>
            <w:tcW w:w="1417" w:type="dxa"/>
          </w:tcPr>
          <w:p w:rsidR="00824724" w:rsidRPr="00676875" w:rsidDel="001E4E2E" w:rsidRDefault="00824724" w:rsidP="00734837">
            <w:pPr>
              <w:spacing w:before="20" w:after="20" w:line="240" w:lineRule="auto"/>
              <w:jc w:val="center"/>
              <w:rPr>
                <w:del w:id="55" w:author="251 Schoeman P" w:date="2025-05-07T11:32:00Z"/>
                <w:lang w:val="af-ZA"/>
              </w:rPr>
            </w:pPr>
            <w:del w:id="56" w:author="251 Schoeman P" w:date="2025-05-07T11:32:00Z">
              <w:r w:rsidRPr="00676875" w:rsidDel="001E4E2E">
                <w:rPr>
                  <w:lang w:val="af-ZA"/>
                </w:rPr>
                <w:delText>4</w:delText>
              </w:r>
            </w:del>
          </w:p>
        </w:tc>
      </w:tr>
      <w:tr w:rsidR="00824724" w:rsidRPr="00676875" w:rsidDel="001E4E2E" w:rsidTr="00553519">
        <w:trPr>
          <w:del w:id="57" w:author="251 Schoeman P" w:date="2025-05-07T11:32:00Z"/>
        </w:trPr>
        <w:tc>
          <w:tcPr>
            <w:tcW w:w="2122" w:type="dxa"/>
          </w:tcPr>
          <w:p w:rsidR="00824724" w:rsidRPr="00676875" w:rsidDel="001E4E2E" w:rsidRDefault="00C5574D" w:rsidP="00734837">
            <w:pPr>
              <w:spacing w:before="20" w:after="20" w:line="240" w:lineRule="auto"/>
              <w:rPr>
                <w:del w:id="58" w:author="251 Schoeman P" w:date="2025-05-07T11:32:00Z"/>
                <w:lang w:val="af-ZA"/>
              </w:rPr>
            </w:pPr>
            <w:del w:id="59" w:author="251 Schoeman P" w:date="2025-05-07T11:32:00Z">
              <w:r w:rsidRPr="00676875" w:rsidDel="001E4E2E">
                <w:rPr>
                  <w:lang w:val="af-ZA"/>
                </w:rPr>
                <w:delText>Hoedens</w:delText>
              </w:r>
            </w:del>
          </w:p>
        </w:tc>
        <w:tc>
          <w:tcPr>
            <w:tcW w:w="843" w:type="dxa"/>
          </w:tcPr>
          <w:p w:rsidR="00824724" w:rsidRPr="00676875" w:rsidDel="001E4E2E" w:rsidRDefault="00824724" w:rsidP="00734837">
            <w:pPr>
              <w:spacing w:before="20" w:after="20" w:line="240" w:lineRule="auto"/>
              <w:jc w:val="center"/>
              <w:rPr>
                <w:del w:id="60" w:author="251 Schoeman P" w:date="2025-05-07T11:32:00Z"/>
                <w:lang w:val="af-ZA"/>
              </w:rPr>
            </w:pPr>
            <w:del w:id="61" w:author="251 Schoeman P" w:date="2025-05-07T11:32:00Z">
              <w:r w:rsidRPr="00676875" w:rsidDel="001E4E2E">
                <w:rPr>
                  <w:lang w:val="af-ZA"/>
                </w:rPr>
                <w:delText>M</w:delText>
              </w:r>
            </w:del>
          </w:p>
        </w:tc>
        <w:tc>
          <w:tcPr>
            <w:tcW w:w="1417" w:type="dxa"/>
          </w:tcPr>
          <w:p w:rsidR="00824724" w:rsidRPr="00676875" w:rsidDel="001E4E2E" w:rsidRDefault="00824724" w:rsidP="00734837">
            <w:pPr>
              <w:spacing w:before="20" w:after="20" w:line="240" w:lineRule="auto"/>
              <w:jc w:val="center"/>
              <w:rPr>
                <w:del w:id="62" w:author="251 Schoeman P" w:date="2025-05-07T11:32:00Z"/>
                <w:lang w:val="af-ZA"/>
              </w:rPr>
            </w:pPr>
            <w:del w:id="63" w:author="251 Schoeman P" w:date="2025-05-07T11:32:00Z">
              <w:r w:rsidRPr="00676875" w:rsidDel="001E4E2E">
                <w:rPr>
                  <w:lang w:val="af-ZA"/>
                </w:rPr>
                <w:delText>21</w:delText>
              </w:r>
            </w:del>
          </w:p>
        </w:tc>
      </w:tr>
      <w:tr w:rsidR="00824724" w:rsidRPr="00676875" w:rsidDel="001E4E2E" w:rsidTr="00553519">
        <w:trPr>
          <w:del w:id="64" w:author="251 Schoeman P" w:date="2025-05-07T11:32:00Z"/>
        </w:trPr>
        <w:tc>
          <w:tcPr>
            <w:tcW w:w="2122" w:type="dxa"/>
          </w:tcPr>
          <w:p w:rsidR="00824724" w:rsidRPr="00676875" w:rsidDel="001E4E2E" w:rsidRDefault="00C5574D" w:rsidP="00734837">
            <w:pPr>
              <w:spacing w:before="20" w:after="20" w:line="240" w:lineRule="auto"/>
              <w:rPr>
                <w:del w:id="65" w:author="251 Schoeman P" w:date="2025-05-07T11:32:00Z"/>
                <w:lang w:val="af-ZA"/>
              </w:rPr>
            </w:pPr>
            <w:del w:id="66" w:author="251 Schoeman P" w:date="2025-05-07T11:32:00Z">
              <w:r w:rsidRPr="00676875" w:rsidDel="001E4E2E">
                <w:rPr>
                  <w:lang w:val="af-ZA"/>
                </w:rPr>
                <w:delText>Gordels</w:delText>
              </w:r>
            </w:del>
          </w:p>
        </w:tc>
        <w:tc>
          <w:tcPr>
            <w:tcW w:w="843" w:type="dxa"/>
          </w:tcPr>
          <w:p w:rsidR="00824724" w:rsidRPr="00676875" w:rsidDel="001E4E2E" w:rsidRDefault="00824724" w:rsidP="00734837">
            <w:pPr>
              <w:spacing w:before="20" w:after="20" w:line="240" w:lineRule="auto"/>
              <w:jc w:val="center"/>
              <w:rPr>
                <w:del w:id="67" w:author="251 Schoeman P" w:date="2025-05-07T11:32:00Z"/>
                <w:lang w:val="af-ZA"/>
              </w:rPr>
            </w:pPr>
            <w:del w:id="68" w:author="251 Schoeman P" w:date="2025-05-07T11:32:00Z">
              <w:r w:rsidRPr="00676875" w:rsidDel="001E4E2E">
                <w:rPr>
                  <w:lang w:val="af-ZA"/>
                </w:rPr>
                <w:delText>L</w:delText>
              </w:r>
            </w:del>
          </w:p>
        </w:tc>
        <w:tc>
          <w:tcPr>
            <w:tcW w:w="1417" w:type="dxa"/>
          </w:tcPr>
          <w:p w:rsidR="00824724" w:rsidRPr="00676875" w:rsidDel="001E4E2E" w:rsidRDefault="00824724" w:rsidP="00734837">
            <w:pPr>
              <w:spacing w:before="20" w:after="20" w:line="240" w:lineRule="auto"/>
              <w:jc w:val="center"/>
              <w:rPr>
                <w:del w:id="69" w:author="251 Schoeman P" w:date="2025-05-07T11:32:00Z"/>
                <w:lang w:val="af-ZA"/>
              </w:rPr>
            </w:pPr>
            <w:del w:id="70" w:author="251 Schoeman P" w:date="2025-05-07T11:32:00Z">
              <w:r w:rsidRPr="00676875" w:rsidDel="001E4E2E">
                <w:rPr>
                  <w:lang w:val="af-ZA"/>
                </w:rPr>
                <w:delText>8</w:delText>
              </w:r>
            </w:del>
          </w:p>
        </w:tc>
      </w:tr>
    </w:tbl>
    <w:p w:rsidR="00143723" w:rsidRPr="00676875" w:rsidRDefault="00143723" w:rsidP="00C5574D">
      <w:pPr>
        <w:spacing w:after="120"/>
        <w:rPr>
          <w:lang w:val="af-ZA"/>
        </w:rPr>
      </w:pPr>
    </w:p>
    <w:p w:rsidR="008B4485" w:rsidRPr="00676875" w:rsidRDefault="00567F8C" w:rsidP="008A4A56">
      <w:pPr>
        <w:spacing w:after="120"/>
        <w:rPr>
          <w:lang w:val="af-ZA"/>
        </w:rPr>
      </w:pPr>
      <w:r w:rsidRPr="00676875">
        <w:rPr>
          <w:lang w:val="af-ZA"/>
        </w:rPr>
        <w:t xml:space="preserve">2.  </w:t>
      </w:r>
      <w:r w:rsidR="00C5574D" w:rsidRPr="00676875">
        <w:rPr>
          <w:lang w:val="af-ZA"/>
        </w:rPr>
        <w:t xml:space="preserve">Voeg </w:t>
      </w:r>
      <w:r w:rsidR="00553519" w:rsidRPr="00676875">
        <w:rPr>
          <w:lang w:val="af-ZA"/>
        </w:rPr>
        <w:t>’</w:t>
      </w:r>
      <w:r w:rsidR="00C5574D" w:rsidRPr="00676875">
        <w:rPr>
          <w:lang w:val="af-ZA"/>
        </w:rPr>
        <w:t xml:space="preserve">n funksie </w:t>
      </w:r>
      <w:r w:rsidR="006D45AD" w:rsidRPr="00676875">
        <w:rPr>
          <w:lang w:val="af-ZA"/>
        </w:rPr>
        <w:t xml:space="preserve">in die sel </w:t>
      </w:r>
      <w:r w:rsidR="00C5574D" w:rsidRPr="00676875">
        <w:rPr>
          <w:lang w:val="af-ZA"/>
        </w:rPr>
        <w:t>regs onder in om die totale aantal items te bepaal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399"/>
        <w:gridCol w:w="1161"/>
      </w:tblGrid>
      <w:tr w:rsidR="00310707" w:rsidRPr="00676875" w:rsidTr="00553519">
        <w:tc>
          <w:tcPr>
            <w:tcW w:w="1399" w:type="dxa"/>
            <w:shd w:val="clear" w:color="auto" w:fill="F2F2F2" w:themeFill="background1" w:themeFillShade="F2"/>
          </w:tcPr>
          <w:p w:rsidR="00310707" w:rsidRPr="00676875" w:rsidRDefault="00567F8C" w:rsidP="00553519">
            <w:pPr>
              <w:spacing w:before="20" w:after="20" w:line="240" w:lineRule="auto"/>
              <w:rPr>
                <w:rFonts w:asciiTheme="minorHAnsi" w:hAnsiTheme="minorHAnsi" w:cstheme="minorHAnsi"/>
                <w:b/>
                <w:lang w:val="af-ZA"/>
              </w:rPr>
            </w:pPr>
            <w:r w:rsidRPr="00676875">
              <w:rPr>
                <w:rFonts w:asciiTheme="minorHAnsi" w:hAnsiTheme="minorHAnsi" w:cstheme="minorHAnsi"/>
                <w:b/>
                <w:lang w:val="af-ZA"/>
              </w:rPr>
              <w:t>Item</w:t>
            </w:r>
          </w:p>
        </w:tc>
        <w:tc>
          <w:tcPr>
            <w:tcW w:w="1161" w:type="dxa"/>
            <w:shd w:val="clear" w:color="auto" w:fill="F2F2F2" w:themeFill="background1" w:themeFillShade="F2"/>
          </w:tcPr>
          <w:p w:rsidR="00310707" w:rsidRPr="00676875" w:rsidRDefault="00C5574D" w:rsidP="00553519">
            <w:pPr>
              <w:spacing w:before="20" w:after="20" w:line="240" w:lineRule="auto"/>
              <w:jc w:val="center"/>
              <w:rPr>
                <w:rFonts w:asciiTheme="minorHAnsi" w:hAnsiTheme="minorHAnsi" w:cstheme="minorHAnsi"/>
                <w:b/>
                <w:lang w:val="af-ZA"/>
              </w:rPr>
            </w:pPr>
            <w:r w:rsidRPr="00676875">
              <w:rPr>
                <w:rFonts w:asciiTheme="minorHAnsi" w:hAnsiTheme="minorHAnsi" w:cstheme="minorHAnsi"/>
                <w:b/>
                <w:lang w:val="af-ZA"/>
              </w:rPr>
              <w:t>Aantal</w:t>
            </w:r>
          </w:p>
        </w:tc>
      </w:tr>
      <w:tr w:rsidR="00310707" w:rsidRPr="00676875" w:rsidTr="00553519">
        <w:tc>
          <w:tcPr>
            <w:tcW w:w="1399" w:type="dxa"/>
          </w:tcPr>
          <w:p w:rsidR="00310707" w:rsidRPr="00676875" w:rsidRDefault="00C5574D" w:rsidP="00553519">
            <w:pPr>
              <w:spacing w:before="20" w:after="20" w:line="240" w:lineRule="auto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Boeke</w:t>
            </w:r>
          </w:p>
        </w:tc>
        <w:tc>
          <w:tcPr>
            <w:tcW w:w="1161" w:type="dxa"/>
          </w:tcPr>
          <w:p w:rsidR="00310707" w:rsidRPr="00676875" w:rsidRDefault="00310707" w:rsidP="00553519">
            <w:pPr>
              <w:spacing w:before="20" w:after="20" w:line="240" w:lineRule="auto"/>
              <w:jc w:val="center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1</w:t>
            </w:r>
          </w:p>
        </w:tc>
      </w:tr>
      <w:tr w:rsidR="00310707" w:rsidRPr="00676875" w:rsidTr="00553519">
        <w:tc>
          <w:tcPr>
            <w:tcW w:w="1399" w:type="dxa"/>
          </w:tcPr>
          <w:p w:rsidR="00310707" w:rsidRPr="00676875" w:rsidRDefault="00C5574D" w:rsidP="00553519">
            <w:pPr>
              <w:spacing w:before="20" w:after="20" w:line="240" w:lineRule="auto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Tydskrifte</w:t>
            </w:r>
          </w:p>
        </w:tc>
        <w:tc>
          <w:tcPr>
            <w:tcW w:w="1161" w:type="dxa"/>
          </w:tcPr>
          <w:p w:rsidR="00310707" w:rsidRPr="00676875" w:rsidRDefault="00310707" w:rsidP="00553519">
            <w:pPr>
              <w:spacing w:before="20" w:after="20" w:line="240" w:lineRule="auto"/>
              <w:jc w:val="center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3</w:t>
            </w:r>
          </w:p>
        </w:tc>
      </w:tr>
      <w:tr w:rsidR="00310707" w:rsidRPr="00676875" w:rsidTr="00553519">
        <w:tc>
          <w:tcPr>
            <w:tcW w:w="1399" w:type="dxa"/>
          </w:tcPr>
          <w:p w:rsidR="00310707" w:rsidRPr="00676875" w:rsidRDefault="00C5574D" w:rsidP="00553519">
            <w:pPr>
              <w:spacing w:before="20" w:after="20" w:line="240" w:lineRule="auto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Penne</w:t>
            </w:r>
          </w:p>
        </w:tc>
        <w:tc>
          <w:tcPr>
            <w:tcW w:w="1161" w:type="dxa"/>
          </w:tcPr>
          <w:p w:rsidR="00310707" w:rsidRPr="00676875" w:rsidRDefault="00310707" w:rsidP="00553519">
            <w:pPr>
              <w:spacing w:before="20" w:after="20" w:line="240" w:lineRule="auto"/>
              <w:jc w:val="center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3</w:t>
            </w:r>
          </w:p>
        </w:tc>
      </w:tr>
      <w:tr w:rsidR="00310707" w:rsidRPr="00676875" w:rsidTr="00553519">
        <w:tc>
          <w:tcPr>
            <w:tcW w:w="1399" w:type="dxa"/>
          </w:tcPr>
          <w:p w:rsidR="00310707" w:rsidRPr="00676875" w:rsidRDefault="00C5574D" w:rsidP="00553519">
            <w:pPr>
              <w:spacing w:before="20" w:after="20" w:line="240" w:lineRule="auto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Potlode</w:t>
            </w:r>
          </w:p>
        </w:tc>
        <w:tc>
          <w:tcPr>
            <w:tcW w:w="1161" w:type="dxa"/>
          </w:tcPr>
          <w:p w:rsidR="00310707" w:rsidRPr="00676875" w:rsidRDefault="00310707" w:rsidP="00553519">
            <w:pPr>
              <w:spacing w:before="20" w:after="20" w:line="240" w:lineRule="auto"/>
              <w:jc w:val="center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2</w:t>
            </w:r>
          </w:p>
        </w:tc>
      </w:tr>
      <w:tr w:rsidR="00310707" w:rsidRPr="00676875" w:rsidTr="00553519">
        <w:tc>
          <w:tcPr>
            <w:tcW w:w="1399" w:type="dxa"/>
          </w:tcPr>
          <w:p w:rsidR="00310707" w:rsidRPr="00676875" w:rsidRDefault="00C5574D" w:rsidP="00553519">
            <w:pPr>
              <w:spacing w:before="20" w:after="20" w:line="240" w:lineRule="auto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Merkers</w:t>
            </w:r>
          </w:p>
        </w:tc>
        <w:tc>
          <w:tcPr>
            <w:tcW w:w="1161" w:type="dxa"/>
          </w:tcPr>
          <w:p w:rsidR="00310707" w:rsidRPr="00676875" w:rsidRDefault="00310707" w:rsidP="00553519">
            <w:pPr>
              <w:spacing w:before="20" w:after="20" w:line="240" w:lineRule="auto"/>
              <w:jc w:val="center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2</w:t>
            </w:r>
          </w:p>
        </w:tc>
      </w:tr>
      <w:tr w:rsidR="00310707" w:rsidRPr="00676875" w:rsidTr="00553519">
        <w:tc>
          <w:tcPr>
            <w:tcW w:w="1399" w:type="dxa"/>
          </w:tcPr>
          <w:p w:rsidR="00310707" w:rsidRPr="00676875" w:rsidRDefault="00C5574D" w:rsidP="00553519">
            <w:pPr>
              <w:spacing w:before="20" w:after="20" w:line="240" w:lineRule="auto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Skêre</w:t>
            </w:r>
          </w:p>
        </w:tc>
        <w:tc>
          <w:tcPr>
            <w:tcW w:w="1161" w:type="dxa"/>
          </w:tcPr>
          <w:p w:rsidR="00310707" w:rsidRPr="00676875" w:rsidRDefault="00310707" w:rsidP="00553519">
            <w:pPr>
              <w:spacing w:before="20" w:after="20" w:line="240" w:lineRule="auto"/>
              <w:jc w:val="center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1</w:t>
            </w:r>
          </w:p>
        </w:tc>
      </w:tr>
      <w:tr w:rsidR="008B4485" w:rsidRPr="00676875" w:rsidTr="00553519">
        <w:tc>
          <w:tcPr>
            <w:tcW w:w="1399" w:type="dxa"/>
          </w:tcPr>
          <w:p w:rsidR="008B4485" w:rsidRPr="00676875" w:rsidRDefault="008A4A56" w:rsidP="00553519">
            <w:pPr>
              <w:spacing w:before="20" w:after="20" w:line="240" w:lineRule="auto"/>
              <w:jc w:val="right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b/>
                <w:lang w:val="af-ZA"/>
              </w:rPr>
              <w:t>T</w:t>
            </w:r>
            <w:r w:rsidR="00C5574D" w:rsidRPr="00676875">
              <w:rPr>
                <w:rFonts w:asciiTheme="minorHAnsi" w:hAnsiTheme="minorHAnsi" w:cstheme="minorHAnsi"/>
                <w:b/>
                <w:lang w:val="af-ZA"/>
              </w:rPr>
              <w:t>otaal</w:t>
            </w:r>
          </w:p>
        </w:tc>
        <w:tc>
          <w:tcPr>
            <w:tcW w:w="1161" w:type="dxa"/>
            <w:shd w:val="clear" w:color="auto" w:fill="FBE4D5" w:themeFill="accent2" w:themeFillTint="33"/>
          </w:tcPr>
          <w:p w:rsidR="008B4485" w:rsidRPr="00676875" w:rsidRDefault="001E4E2E" w:rsidP="00553519">
            <w:pPr>
              <w:spacing w:before="20" w:after="20" w:line="240" w:lineRule="auto"/>
              <w:jc w:val="center"/>
              <w:rPr>
                <w:rFonts w:asciiTheme="minorHAnsi" w:hAnsiTheme="minorHAnsi" w:cstheme="minorHAnsi"/>
                <w:lang w:val="af-ZA"/>
              </w:rPr>
            </w:pPr>
            <w:ins w:id="71" w:author="251 Schoeman P" w:date="2025-05-07T11:31:00Z">
              <w:r>
                <w:rPr>
                  <w:rFonts w:asciiTheme="minorHAnsi" w:hAnsiTheme="minorHAnsi" w:cstheme="minorHAnsi"/>
                  <w:lang w:val="af-ZA"/>
                </w:rPr>
                <w:fldChar w:fldCharType="begin"/>
              </w:r>
              <w:r>
                <w:rPr>
                  <w:rFonts w:asciiTheme="minorHAnsi" w:hAnsiTheme="minorHAnsi" w:cstheme="minorHAnsi"/>
                  <w:lang w:val="af-ZA"/>
                </w:rPr>
                <w:instrText xml:space="preserve"> =SUM(ABOVE) </w:instrText>
              </w:r>
            </w:ins>
            <w:r>
              <w:rPr>
                <w:rFonts w:asciiTheme="minorHAnsi" w:hAnsiTheme="minorHAnsi" w:cstheme="minorHAnsi"/>
                <w:lang w:val="af-ZA"/>
              </w:rPr>
              <w:fldChar w:fldCharType="separate"/>
            </w:r>
            <w:ins w:id="72" w:author="251 Schoeman P" w:date="2025-05-07T11:31:00Z">
              <w:r>
                <w:rPr>
                  <w:rFonts w:asciiTheme="minorHAnsi" w:hAnsiTheme="minorHAnsi" w:cstheme="minorHAnsi"/>
                  <w:noProof/>
                  <w:lang w:val="af-ZA"/>
                </w:rPr>
                <w:t>12</w:t>
              </w:r>
              <w:r>
                <w:rPr>
                  <w:rFonts w:asciiTheme="minorHAnsi" w:hAnsiTheme="minorHAnsi" w:cstheme="minorHAnsi"/>
                  <w:lang w:val="af-ZA"/>
                </w:rPr>
                <w:fldChar w:fldCharType="end"/>
              </w:r>
            </w:ins>
          </w:p>
        </w:tc>
      </w:tr>
    </w:tbl>
    <w:p w:rsidR="004E49F1" w:rsidRPr="00676875" w:rsidRDefault="00C5574D" w:rsidP="00553519">
      <w:pPr>
        <w:spacing w:before="120" w:after="0"/>
        <w:rPr>
          <w:rFonts w:asciiTheme="minorHAnsi" w:hAnsiTheme="minorHAnsi" w:cstheme="minorHAnsi"/>
          <w:lang w:val="af-ZA"/>
        </w:rPr>
      </w:pPr>
      <w:r w:rsidRPr="00676875">
        <w:rPr>
          <w:rFonts w:asciiTheme="minorHAnsi" w:hAnsiTheme="minorHAnsi" w:cstheme="minorHAnsi"/>
          <w:lang w:val="af-ZA"/>
        </w:rPr>
        <w:t xml:space="preserve">Verander nou die aantal penne na 4 en </w:t>
      </w:r>
      <w:r w:rsidR="006D45AD" w:rsidRPr="00676875">
        <w:rPr>
          <w:rFonts w:asciiTheme="minorHAnsi" w:hAnsiTheme="minorHAnsi" w:cstheme="minorHAnsi"/>
          <w:lang w:val="af-ZA"/>
        </w:rPr>
        <w:t xml:space="preserve">werk </w:t>
      </w:r>
      <w:r w:rsidRPr="00676875">
        <w:rPr>
          <w:rFonts w:asciiTheme="minorHAnsi" w:hAnsiTheme="minorHAnsi" w:cstheme="minorHAnsi"/>
          <w:lang w:val="af-ZA"/>
        </w:rPr>
        <w:t xml:space="preserve">die funksie </w:t>
      </w:r>
      <w:r w:rsidR="006D45AD" w:rsidRPr="00676875">
        <w:rPr>
          <w:rFonts w:asciiTheme="minorHAnsi" w:hAnsiTheme="minorHAnsi" w:cstheme="minorHAnsi"/>
          <w:lang w:val="af-ZA"/>
        </w:rPr>
        <w:t>by</w:t>
      </w:r>
      <w:r w:rsidRPr="00676875">
        <w:rPr>
          <w:rFonts w:asciiTheme="minorHAnsi" w:hAnsiTheme="minorHAnsi" w:cstheme="minorHAnsi"/>
          <w:lang w:val="af-ZA"/>
        </w:rPr>
        <w:t xml:space="preserve">. </w:t>
      </w:r>
    </w:p>
    <w:p w:rsidR="004E49F1" w:rsidRPr="00676875" w:rsidRDefault="00C5574D" w:rsidP="00567F8C">
      <w:pPr>
        <w:rPr>
          <w:rFonts w:asciiTheme="minorHAnsi" w:hAnsiTheme="minorHAnsi" w:cstheme="minorHAnsi"/>
          <w:lang w:val="af-ZA"/>
        </w:rPr>
      </w:pPr>
      <w:r w:rsidRPr="00676875">
        <w:rPr>
          <w:rFonts w:asciiTheme="minorHAnsi" w:hAnsiTheme="minorHAnsi" w:cstheme="minorHAnsi"/>
          <w:i/>
          <w:lang w:val="af-ZA"/>
        </w:rPr>
        <w:t>Wenk</w:t>
      </w:r>
      <w:r w:rsidR="004E49F1" w:rsidRPr="00676875">
        <w:rPr>
          <w:rFonts w:asciiTheme="minorHAnsi" w:hAnsiTheme="minorHAnsi" w:cstheme="minorHAnsi"/>
          <w:lang w:val="af-ZA"/>
        </w:rPr>
        <w:t xml:space="preserve">: </w:t>
      </w:r>
      <w:r w:rsidRPr="00676875">
        <w:rPr>
          <w:rFonts w:asciiTheme="minorHAnsi" w:hAnsiTheme="minorHAnsi" w:cstheme="minorHAnsi"/>
          <w:lang w:val="af-ZA"/>
        </w:rPr>
        <w:t xml:space="preserve">Regsklik op die funksie en selekteer </w:t>
      </w:r>
      <w:r w:rsidR="004E49F1" w:rsidRPr="00676875">
        <w:rPr>
          <w:rFonts w:asciiTheme="minorHAnsi" w:hAnsiTheme="minorHAnsi" w:cstheme="minorHAnsi"/>
          <w:i/>
          <w:lang w:val="af-ZA"/>
        </w:rPr>
        <w:t>Update Field</w:t>
      </w:r>
      <w:r w:rsidR="004E49F1" w:rsidRPr="00676875">
        <w:rPr>
          <w:rFonts w:asciiTheme="minorHAnsi" w:hAnsiTheme="minorHAnsi" w:cstheme="minorHAnsi"/>
          <w:lang w:val="af-ZA"/>
        </w:rPr>
        <w:t xml:space="preserve"> </w:t>
      </w:r>
      <w:r w:rsidRPr="00676875">
        <w:rPr>
          <w:rFonts w:asciiTheme="minorHAnsi" w:hAnsiTheme="minorHAnsi" w:cstheme="minorHAnsi"/>
          <w:lang w:val="af-ZA"/>
        </w:rPr>
        <w:t>in die opwiplys</w:t>
      </w:r>
      <w:r w:rsidR="004E49F1" w:rsidRPr="00676875">
        <w:rPr>
          <w:rFonts w:asciiTheme="minorHAnsi" w:hAnsiTheme="minorHAnsi" w:cstheme="minorHAnsi"/>
          <w:lang w:val="af-ZA"/>
        </w:rPr>
        <w:t>.</w:t>
      </w:r>
    </w:p>
    <w:p w:rsidR="004E49F1" w:rsidRPr="00676875" w:rsidRDefault="004E49F1" w:rsidP="004E49F1">
      <w:pPr>
        <w:pBdr>
          <w:top w:val="single" w:sz="4" w:space="1" w:color="auto"/>
        </w:pBdr>
        <w:spacing w:after="0"/>
        <w:rPr>
          <w:rFonts w:asciiTheme="minorHAnsi" w:hAnsiTheme="minorHAnsi" w:cstheme="minorHAnsi"/>
          <w:lang w:val="af-ZA"/>
        </w:rPr>
      </w:pPr>
    </w:p>
    <w:p w:rsidR="008B4485" w:rsidRPr="00676875" w:rsidRDefault="00567F8C" w:rsidP="007A34EF">
      <w:pPr>
        <w:spacing w:after="0"/>
        <w:rPr>
          <w:rFonts w:asciiTheme="minorHAnsi" w:hAnsiTheme="minorHAnsi" w:cstheme="minorHAnsi"/>
          <w:lang w:val="af-ZA"/>
        </w:rPr>
      </w:pPr>
      <w:r w:rsidRPr="00676875">
        <w:rPr>
          <w:rFonts w:asciiTheme="minorHAnsi" w:hAnsiTheme="minorHAnsi" w:cstheme="minorHAnsi"/>
          <w:lang w:val="af-ZA"/>
        </w:rPr>
        <w:t xml:space="preserve">3.  </w:t>
      </w:r>
      <w:r w:rsidR="006D45AD" w:rsidRPr="00676875">
        <w:rPr>
          <w:rFonts w:asciiTheme="minorHAnsi" w:hAnsiTheme="minorHAnsi" w:cstheme="minorHAnsi"/>
          <w:lang w:val="af-ZA"/>
        </w:rPr>
        <w:t xml:space="preserve">Voeg </w:t>
      </w:r>
      <w:r w:rsidR="00553519" w:rsidRPr="00676875">
        <w:rPr>
          <w:rFonts w:asciiTheme="minorHAnsi" w:hAnsiTheme="minorHAnsi" w:cstheme="minorHAnsi"/>
          <w:lang w:val="af-ZA"/>
        </w:rPr>
        <w:t>’</w:t>
      </w:r>
      <w:r w:rsidR="006D45AD" w:rsidRPr="00676875">
        <w:rPr>
          <w:rFonts w:asciiTheme="minorHAnsi" w:hAnsiTheme="minorHAnsi" w:cstheme="minorHAnsi"/>
          <w:lang w:val="af-ZA"/>
        </w:rPr>
        <w:t xml:space="preserve">n funksie in die sel regs onder in om die gemiddelde afstand te bereken. </w:t>
      </w:r>
    </w:p>
    <w:p w:rsidR="007A34EF" w:rsidRPr="00676875" w:rsidRDefault="007A34EF" w:rsidP="00C64454">
      <w:pPr>
        <w:spacing w:after="0"/>
        <w:rPr>
          <w:rFonts w:asciiTheme="minorHAnsi" w:hAnsiTheme="minorHAnsi" w:cstheme="minorHAnsi"/>
          <w:lang w:val="af-ZA"/>
        </w:rPr>
      </w:pPr>
      <w:r w:rsidRPr="00676875">
        <w:rPr>
          <w:rFonts w:asciiTheme="minorHAnsi" w:hAnsiTheme="minorHAnsi" w:cstheme="minorHAnsi"/>
          <w:lang w:val="af-ZA"/>
        </w:rPr>
        <w:t>Format</w:t>
      </w:r>
      <w:r w:rsidR="006D45AD" w:rsidRPr="00676875">
        <w:rPr>
          <w:rFonts w:asciiTheme="minorHAnsi" w:hAnsiTheme="minorHAnsi" w:cstheme="minorHAnsi"/>
          <w:lang w:val="af-ZA"/>
        </w:rPr>
        <w:t>eer die antwoord sodat slegs 2 desimale plekke vertoon</w:t>
      </w:r>
      <w:r w:rsidR="00C64454" w:rsidRPr="00676875">
        <w:rPr>
          <w:rFonts w:asciiTheme="minorHAnsi" w:hAnsiTheme="minorHAnsi" w:cstheme="minorHAnsi"/>
          <w:lang w:val="af-ZA"/>
        </w:rPr>
        <w:t>.</w:t>
      </w:r>
    </w:p>
    <w:p w:rsidR="00C64454" w:rsidRPr="00676875" w:rsidRDefault="006D45AD" w:rsidP="007A34EF">
      <w:pPr>
        <w:spacing w:after="120"/>
        <w:rPr>
          <w:rFonts w:asciiTheme="minorHAnsi" w:hAnsiTheme="minorHAnsi" w:cstheme="minorHAnsi"/>
          <w:lang w:val="af-ZA"/>
        </w:rPr>
      </w:pPr>
      <w:r w:rsidRPr="00676875">
        <w:rPr>
          <w:rFonts w:asciiTheme="minorHAnsi" w:hAnsiTheme="minorHAnsi" w:cstheme="minorHAnsi"/>
          <w:i/>
          <w:lang w:val="af-ZA"/>
        </w:rPr>
        <w:t>Wenk</w:t>
      </w:r>
      <w:r w:rsidR="00C64454" w:rsidRPr="00676875">
        <w:rPr>
          <w:rFonts w:asciiTheme="minorHAnsi" w:hAnsiTheme="minorHAnsi" w:cstheme="minorHAnsi"/>
          <w:lang w:val="af-ZA"/>
        </w:rPr>
        <w:t xml:space="preserve">: </w:t>
      </w:r>
      <w:r w:rsidRPr="00676875">
        <w:rPr>
          <w:rFonts w:asciiTheme="minorHAnsi" w:hAnsiTheme="minorHAnsi" w:cstheme="minorHAnsi"/>
          <w:lang w:val="af-ZA"/>
        </w:rPr>
        <w:t>Selekteer die getalformaat</w:t>
      </w:r>
      <w:r w:rsidR="00C64454" w:rsidRPr="00676875">
        <w:rPr>
          <w:rFonts w:asciiTheme="minorHAnsi" w:hAnsiTheme="minorHAnsi" w:cstheme="minorHAnsi"/>
          <w:lang w:val="af-ZA"/>
        </w:rPr>
        <w:t xml:space="preserve"> 0.00 </w:t>
      </w:r>
      <w:r w:rsidR="00693B4A" w:rsidRPr="00676875">
        <w:rPr>
          <w:rFonts w:asciiTheme="minorHAnsi" w:hAnsiTheme="minorHAnsi" w:cstheme="minorHAnsi"/>
          <w:lang w:val="af-ZA"/>
        </w:rPr>
        <w:t xml:space="preserve">in </w:t>
      </w:r>
      <w:r w:rsidRPr="00676875">
        <w:rPr>
          <w:rFonts w:asciiTheme="minorHAnsi" w:hAnsiTheme="minorHAnsi" w:cstheme="minorHAnsi"/>
          <w:lang w:val="af-ZA"/>
        </w:rPr>
        <w:t>die</w:t>
      </w:r>
      <w:r w:rsidR="00693B4A" w:rsidRPr="00676875">
        <w:rPr>
          <w:rFonts w:asciiTheme="minorHAnsi" w:hAnsiTheme="minorHAnsi" w:cstheme="minorHAnsi"/>
          <w:lang w:val="af-ZA"/>
        </w:rPr>
        <w:t xml:space="preserve"> </w:t>
      </w:r>
      <w:r w:rsidRPr="00531D0A">
        <w:rPr>
          <w:rFonts w:asciiTheme="minorHAnsi" w:hAnsiTheme="minorHAnsi" w:cstheme="minorHAnsi"/>
          <w:i/>
          <w:lang w:val="af-ZA"/>
        </w:rPr>
        <w:t>Formula</w:t>
      </w:r>
      <w:r w:rsidRPr="00676875">
        <w:rPr>
          <w:rFonts w:asciiTheme="minorHAnsi" w:hAnsiTheme="minorHAnsi" w:cstheme="minorHAnsi"/>
          <w:lang w:val="af-ZA"/>
        </w:rPr>
        <w:t>-dialoog</w:t>
      </w:r>
      <w:r w:rsidR="00553519" w:rsidRPr="00676875">
        <w:rPr>
          <w:rFonts w:asciiTheme="minorHAnsi" w:hAnsiTheme="minorHAnsi" w:cstheme="minorHAnsi"/>
          <w:lang w:val="af-ZA"/>
        </w:rPr>
        <w:t>hokkie</w:t>
      </w:r>
      <w:r w:rsidR="00693B4A" w:rsidRPr="00676875">
        <w:rPr>
          <w:rFonts w:asciiTheme="minorHAnsi" w:hAnsiTheme="minorHAnsi" w:cstheme="minorHAnsi"/>
          <w:i/>
          <w:lang w:val="af-ZA"/>
        </w:rPr>
        <w:t xml:space="preserve"> </w:t>
      </w:r>
      <w:r w:rsidRPr="00676875">
        <w:rPr>
          <w:rFonts w:asciiTheme="minorHAnsi" w:hAnsiTheme="minorHAnsi" w:cstheme="minorHAnsi"/>
          <w:lang w:val="af-ZA"/>
        </w:rPr>
        <w:t>en doen die nodige veranderinge</w:t>
      </w:r>
      <w:r w:rsidR="00C64454" w:rsidRPr="00676875">
        <w:rPr>
          <w:rFonts w:asciiTheme="minorHAnsi" w:hAnsiTheme="minorHAnsi" w:cstheme="minorHAnsi"/>
          <w:lang w:val="af-Z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437"/>
        <w:gridCol w:w="1478"/>
        <w:tblGridChange w:id="73">
          <w:tblGrid>
            <w:gridCol w:w="2437"/>
            <w:gridCol w:w="1478"/>
          </w:tblGrid>
        </w:tblGridChange>
      </w:tblGrid>
      <w:tr w:rsidR="008B4485" w:rsidRPr="00676875" w:rsidTr="00C64454">
        <w:tc>
          <w:tcPr>
            <w:tcW w:w="2437" w:type="dxa"/>
            <w:shd w:val="clear" w:color="auto" w:fill="F2F2F2" w:themeFill="background1" w:themeFillShade="F2"/>
          </w:tcPr>
          <w:p w:rsidR="008B4485" w:rsidRPr="00676875" w:rsidRDefault="006D45AD" w:rsidP="00813726">
            <w:pPr>
              <w:spacing w:before="20" w:after="20" w:line="240" w:lineRule="auto"/>
              <w:rPr>
                <w:rFonts w:asciiTheme="minorHAnsi" w:hAnsiTheme="minorHAnsi" w:cstheme="minorHAnsi"/>
                <w:b/>
                <w:lang w:val="af-ZA"/>
              </w:rPr>
            </w:pPr>
            <w:r w:rsidRPr="00676875">
              <w:rPr>
                <w:rFonts w:asciiTheme="minorHAnsi" w:hAnsiTheme="minorHAnsi" w:cstheme="minorHAnsi"/>
                <w:b/>
                <w:lang w:val="af-ZA"/>
              </w:rPr>
              <w:t>Verspringdeelnemers</w:t>
            </w:r>
            <w:r w:rsidR="00DE0A86" w:rsidRPr="00676875">
              <w:rPr>
                <w:rFonts w:asciiTheme="minorHAnsi" w:hAnsiTheme="minorHAnsi" w:cstheme="minorHAnsi"/>
                <w:b/>
                <w:lang w:val="af-ZA"/>
              </w:rPr>
              <w:t xml:space="preserve"> </w:t>
            </w:r>
          </w:p>
        </w:tc>
        <w:tc>
          <w:tcPr>
            <w:tcW w:w="1478" w:type="dxa"/>
            <w:shd w:val="clear" w:color="auto" w:fill="F2F2F2" w:themeFill="background1" w:themeFillShade="F2"/>
          </w:tcPr>
          <w:p w:rsidR="008B4485" w:rsidRPr="00676875" w:rsidRDefault="006D45AD" w:rsidP="00DE0A86">
            <w:pPr>
              <w:spacing w:before="20" w:after="20" w:line="240" w:lineRule="auto"/>
              <w:rPr>
                <w:rFonts w:asciiTheme="minorHAnsi" w:hAnsiTheme="minorHAnsi" w:cstheme="minorHAnsi"/>
                <w:b/>
                <w:lang w:val="af-ZA"/>
              </w:rPr>
            </w:pPr>
            <w:r w:rsidRPr="00676875">
              <w:rPr>
                <w:rFonts w:asciiTheme="minorHAnsi" w:hAnsiTheme="minorHAnsi" w:cstheme="minorHAnsi"/>
                <w:b/>
                <w:lang w:val="af-ZA"/>
              </w:rPr>
              <w:t>Afstand</w:t>
            </w:r>
            <w:r w:rsidR="00DE0A86" w:rsidRPr="00676875">
              <w:rPr>
                <w:rFonts w:asciiTheme="minorHAnsi" w:hAnsiTheme="minorHAnsi" w:cstheme="minorHAnsi"/>
                <w:b/>
                <w:lang w:val="af-ZA"/>
              </w:rPr>
              <w:t xml:space="preserve"> (m)</w:t>
            </w:r>
          </w:p>
        </w:tc>
      </w:tr>
      <w:tr w:rsidR="008B4485" w:rsidRPr="00676875" w:rsidTr="00DE0A86">
        <w:tc>
          <w:tcPr>
            <w:tcW w:w="2437" w:type="dxa"/>
          </w:tcPr>
          <w:p w:rsidR="008B4485" w:rsidRPr="00676875" w:rsidRDefault="00DE0A86" w:rsidP="00DE0A86">
            <w:pPr>
              <w:spacing w:before="20" w:after="20" w:line="240" w:lineRule="auto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Badenhorst L.</w:t>
            </w:r>
          </w:p>
        </w:tc>
        <w:tc>
          <w:tcPr>
            <w:tcW w:w="1478" w:type="dxa"/>
          </w:tcPr>
          <w:p w:rsidR="008B4485" w:rsidRPr="00676875" w:rsidRDefault="009E156D" w:rsidP="009E156D">
            <w:pPr>
              <w:spacing w:before="20" w:after="20" w:line="240" w:lineRule="auto"/>
              <w:jc w:val="right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6.1</w:t>
            </w:r>
          </w:p>
        </w:tc>
      </w:tr>
      <w:tr w:rsidR="008B4485" w:rsidRPr="00676875" w:rsidTr="00DE0A86">
        <w:tc>
          <w:tcPr>
            <w:tcW w:w="2437" w:type="dxa"/>
          </w:tcPr>
          <w:p w:rsidR="008B4485" w:rsidRPr="00676875" w:rsidRDefault="00DE0A86" w:rsidP="00DE0A86">
            <w:pPr>
              <w:spacing w:before="20" w:after="20" w:line="240" w:lineRule="auto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Sithole J.K.</w:t>
            </w:r>
          </w:p>
        </w:tc>
        <w:tc>
          <w:tcPr>
            <w:tcW w:w="1478" w:type="dxa"/>
          </w:tcPr>
          <w:p w:rsidR="008B4485" w:rsidRPr="00676875" w:rsidRDefault="009E156D" w:rsidP="009E156D">
            <w:pPr>
              <w:spacing w:before="20" w:after="20" w:line="240" w:lineRule="auto"/>
              <w:jc w:val="right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5</w:t>
            </w:r>
            <w:r w:rsidR="008B4485" w:rsidRPr="00676875">
              <w:rPr>
                <w:rFonts w:asciiTheme="minorHAnsi" w:hAnsiTheme="minorHAnsi" w:cstheme="minorHAnsi"/>
                <w:lang w:val="af-ZA"/>
              </w:rPr>
              <w:t>.</w:t>
            </w:r>
            <w:r w:rsidRPr="00676875">
              <w:rPr>
                <w:rFonts w:asciiTheme="minorHAnsi" w:hAnsiTheme="minorHAnsi" w:cstheme="minorHAnsi"/>
                <w:lang w:val="af-ZA"/>
              </w:rPr>
              <w:t>45</w:t>
            </w:r>
          </w:p>
        </w:tc>
      </w:tr>
      <w:tr w:rsidR="008B4485" w:rsidRPr="00676875" w:rsidTr="00DE0A86">
        <w:tc>
          <w:tcPr>
            <w:tcW w:w="2437" w:type="dxa"/>
          </w:tcPr>
          <w:p w:rsidR="008B4485" w:rsidRPr="00676875" w:rsidRDefault="00DE0A86" w:rsidP="00DE0A86">
            <w:pPr>
              <w:spacing w:before="20" w:after="20" w:line="240" w:lineRule="auto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Wilschutt F.</w:t>
            </w:r>
          </w:p>
        </w:tc>
        <w:tc>
          <w:tcPr>
            <w:tcW w:w="1478" w:type="dxa"/>
          </w:tcPr>
          <w:p w:rsidR="008B4485" w:rsidRPr="00676875" w:rsidRDefault="009E156D" w:rsidP="00DE0A86">
            <w:pPr>
              <w:spacing w:before="20" w:after="20" w:line="240" w:lineRule="auto"/>
              <w:jc w:val="right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5.2</w:t>
            </w:r>
          </w:p>
        </w:tc>
      </w:tr>
      <w:tr w:rsidR="008B4485" w:rsidRPr="00676875" w:rsidTr="00DE0A86">
        <w:tc>
          <w:tcPr>
            <w:tcW w:w="2437" w:type="dxa"/>
          </w:tcPr>
          <w:p w:rsidR="008B4485" w:rsidRPr="00676875" w:rsidRDefault="00DE0A86" w:rsidP="00DE0A86">
            <w:pPr>
              <w:spacing w:before="20" w:after="20" w:line="240" w:lineRule="auto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Memani R.P.</w:t>
            </w:r>
          </w:p>
        </w:tc>
        <w:tc>
          <w:tcPr>
            <w:tcW w:w="1478" w:type="dxa"/>
          </w:tcPr>
          <w:p w:rsidR="008B4485" w:rsidRPr="00676875" w:rsidRDefault="009E156D" w:rsidP="00DE0A86">
            <w:pPr>
              <w:spacing w:before="20" w:after="20" w:line="240" w:lineRule="auto"/>
              <w:jc w:val="right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4.37</w:t>
            </w:r>
          </w:p>
        </w:tc>
      </w:tr>
      <w:tr w:rsidR="008B4485" w:rsidRPr="00676875" w:rsidTr="00DE0A86">
        <w:tc>
          <w:tcPr>
            <w:tcW w:w="2437" w:type="dxa"/>
          </w:tcPr>
          <w:p w:rsidR="008B4485" w:rsidRPr="00676875" w:rsidRDefault="00DE0A86" w:rsidP="00DE0A86">
            <w:pPr>
              <w:spacing w:before="20" w:after="20" w:line="240" w:lineRule="auto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Van der Westhuizen D.</w:t>
            </w:r>
          </w:p>
        </w:tc>
        <w:tc>
          <w:tcPr>
            <w:tcW w:w="1478" w:type="dxa"/>
          </w:tcPr>
          <w:p w:rsidR="008B4485" w:rsidRPr="00676875" w:rsidRDefault="009E156D" w:rsidP="00DE0A86">
            <w:pPr>
              <w:spacing w:before="20" w:after="20" w:line="240" w:lineRule="auto"/>
              <w:jc w:val="right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4.8</w:t>
            </w:r>
            <w:r w:rsidR="008B4485" w:rsidRPr="00676875">
              <w:rPr>
                <w:rFonts w:asciiTheme="minorHAnsi" w:hAnsiTheme="minorHAnsi" w:cstheme="minorHAnsi"/>
                <w:lang w:val="af-ZA"/>
              </w:rPr>
              <w:t xml:space="preserve"> </w:t>
            </w:r>
          </w:p>
        </w:tc>
      </w:tr>
      <w:tr w:rsidR="008B4485" w:rsidRPr="00676875" w:rsidTr="00DE0A86">
        <w:tc>
          <w:tcPr>
            <w:tcW w:w="2437" w:type="dxa"/>
          </w:tcPr>
          <w:p w:rsidR="008B4485" w:rsidRPr="00676875" w:rsidRDefault="00DE0A86" w:rsidP="00DE0A86">
            <w:pPr>
              <w:spacing w:before="20" w:after="20" w:line="240" w:lineRule="auto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Baaitjies S.</w:t>
            </w:r>
          </w:p>
        </w:tc>
        <w:tc>
          <w:tcPr>
            <w:tcW w:w="1478" w:type="dxa"/>
          </w:tcPr>
          <w:p w:rsidR="008B4485" w:rsidRPr="00676875" w:rsidRDefault="009E156D" w:rsidP="00DE0A86">
            <w:pPr>
              <w:spacing w:before="20" w:after="20" w:line="240" w:lineRule="auto"/>
              <w:jc w:val="right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lang w:val="af-ZA"/>
              </w:rPr>
              <w:t>5.72</w:t>
            </w:r>
            <w:r w:rsidR="008B4485" w:rsidRPr="00676875">
              <w:rPr>
                <w:rFonts w:asciiTheme="minorHAnsi" w:hAnsiTheme="minorHAnsi" w:cstheme="minorHAnsi"/>
                <w:lang w:val="af-ZA"/>
              </w:rPr>
              <w:t xml:space="preserve"> </w:t>
            </w:r>
          </w:p>
        </w:tc>
      </w:tr>
      <w:tr w:rsidR="008B4485" w:rsidRPr="00676875" w:rsidTr="001E4E2E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620" w:firstRow="1" w:lastRow="0" w:firstColumn="0" w:lastColumn="0" w:noHBand="1" w:noVBand="1"/>
          <w:tblPrExChange w:id="74" w:author="251 Schoeman P" w:date="2025-05-07T11:31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620" w:firstRow="1" w:lastRow="0" w:firstColumn="0" w:lastColumn="0" w:noHBand="1" w:noVBand="1"/>
            </w:tblPrEx>
          </w:tblPrExChange>
        </w:tblPrEx>
        <w:tc>
          <w:tcPr>
            <w:tcW w:w="2437" w:type="dxa"/>
            <w:tcPrChange w:id="75" w:author="251 Schoeman P" w:date="2025-05-07T11:31:00Z">
              <w:tcPr>
                <w:tcW w:w="2437" w:type="dxa"/>
              </w:tcPr>
            </w:tcPrChange>
          </w:tcPr>
          <w:p w:rsidR="008B4485" w:rsidRPr="00676875" w:rsidRDefault="006D45AD" w:rsidP="009E156D">
            <w:pPr>
              <w:spacing w:before="20" w:after="20" w:line="240" w:lineRule="auto"/>
              <w:jc w:val="right"/>
              <w:rPr>
                <w:rFonts w:asciiTheme="minorHAnsi" w:hAnsiTheme="minorHAnsi" w:cstheme="minorHAnsi"/>
                <w:lang w:val="af-ZA"/>
              </w:rPr>
            </w:pPr>
            <w:r w:rsidRPr="00676875">
              <w:rPr>
                <w:rFonts w:asciiTheme="minorHAnsi" w:hAnsiTheme="minorHAnsi" w:cstheme="minorHAnsi"/>
                <w:b/>
                <w:lang w:val="af-ZA"/>
              </w:rPr>
              <w:t>Gemiddelde Afstand</w:t>
            </w:r>
          </w:p>
        </w:tc>
        <w:tc>
          <w:tcPr>
            <w:tcW w:w="1478" w:type="dxa"/>
            <w:shd w:val="clear" w:color="auto" w:fill="auto"/>
            <w:tcPrChange w:id="76" w:author="251 Schoeman P" w:date="2025-05-07T11:31:00Z">
              <w:tcPr>
                <w:tcW w:w="1478" w:type="dxa"/>
                <w:shd w:val="clear" w:color="auto" w:fill="FBE4D5" w:themeFill="accent2" w:themeFillTint="33"/>
              </w:tcPr>
            </w:tcPrChange>
          </w:tcPr>
          <w:p w:rsidR="008B4485" w:rsidRPr="00676875" w:rsidRDefault="001E4E2E" w:rsidP="00DE0A86">
            <w:pPr>
              <w:spacing w:before="20" w:after="20" w:line="240" w:lineRule="auto"/>
              <w:jc w:val="right"/>
              <w:rPr>
                <w:rFonts w:asciiTheme="minorHAnsi" w:hAnsiTheme="minorHAnsi" w:cstheme="minorHAnsi"/>
                <w:lang w:val="af-ZA"/>
              </w:rPr>
            </w:pPr>
            <w:ins w:id="77" w:author="251 Schoeman P" w:date="2025-05-07T11:31:00Z">
              <w:r>
                <w:rPr>
                  <w:rFonts w:asciiTheme="minorHAnsi" w:hAnsiTheme="minorHAnsi" w:cstheme="minorHAnsi"/>
                  <w:lang w:val="af-ZA"/>
                </w:rPr>
                <w:fldChar w:fldCharType="begin"/>
              </w:r>
              <w:r>
                <w:rPr>
                  <w:rFonts w:asciiTheme="minorHAnsi" w:hAnsiTheme="minorHAnsi" w:cstheme="minorHAnsi"/>
                  <w:lang w:val="af-ZA"/>
                </w:rPr>
                <w:instrText xml:space="preserve"> =SUM(ABOVE) </w:instrText>
              </w:r>
            </w:ins>
            <w:r>
              <w:rPr>
                <w:rFonts w:asciiTheme="minorHAnsi" w:hAnsiTheme="minorHAnsi" w:cstheme="minorHAnsi"/>
                <w:lang w:val="af-ZA"/>
              </w:rPr>
              <w:fldChar w:fldCharType="separate"/>
            </w:r>
            <w:ins w:id="78" w:author="251 Schoeman P" w:date="2025-05-07T11:31:00Z">
              <w:r>
                <w:rPr>
                  <w:rFonts w:asciiTheme="minorHAnsi" w:hAnsiTheme="minorHAnsi" w:cstheme="minorHAnsi"/>
                  <w:noProof/>
                  <w:lang w:val="af-ZA"/>
                </w:rPr>
                <w:t>31.64</w:t>
              </w:r>
              <w:r>
                <w:rPr>
                  <w:rFonts w:asciiTheme="minorHAnsi" w:hAnsiTheme="minorHAnsi" w:cstheme="minorHAnsi"/>
                  <w:lang w:val="af-ZA"/>
                </w:rPr>
                <w:fldChar w:fldCharType="end"/>
              </w:r>
            </w:ins>
          </w:p>
        </w:tc>
      </w:tr>
    </w:tbl>
    <w:p w:rsidR="00567F8C" w:rsidRPr="00676875" w:rsidRDefault="00567F8C" w:rsidP="00567F8C">
      <w:pPr>
        <w:spacing w:after="120"/>
        <w:rPr>
          <w:lang w:val="af-ZA"/>
        </w:rPr>
      </w:pPr>
    </w:p>
    <w:p w:rsidR="00567F8C" w:rsidRPr="00676875" w:rsidRDefault="00567F8C" w:rsidP="00567F8C">
      <w:pPr>
        <w:pBdr>
          <w:top w:val="single" w:sz="4" w:space="1" w:color="auto"/>
        </w:pBdr>
        <w:spacing w:after="0"/>
        <w:rPr>
          <w:lang w:val="af-ZA"/>
        </w:rPr>
      </w:pPr>
    </w:p>
    <w:p w:rsidR="008B4485" w:rsidRPr="00676875" w:rsidRDefault="009E3F52" w:rsidP="009E3F52">
      <w:pPr>
        <w:spacing w:after="120"/>
        <w:rPr>
          <w:rFonts w:asciiTheme="minorHAnsi" w:hAnsiTheme="minorHAnsi" w:cstheme="minorHAnsi"/>
          <w:lang w:val="af-ZA"/>
        </w:rPr>
      </w:pPr>
      <w:r w:rsidRPr="00676875">
        <w:rPr>
          <w:rFonts w:asciiTheme="minorHAnsi" w:hAnsiTheme="minorHAnsi" w:cstheme="minorHAnsi"/>
          <w:lang w:val="af-ZA"/>
        </w:rPr>
        <w:t>4.  Sort</w:t>
      </w:r>
      <w:r w:rsidR="00C5574D" w:rsidRPr="00676875">
        <w:rPr>
          <w:rFonts w:asciiTheme="minorHAnsi" w:hAnsiTheme="minorHAnsi" w:cstheme="minorHAnsi"/>
          <w:lang w:val="af-ZA"/>
        </w:rPr>
        <w:t>eer die</w:t>
      </w:r>
      <w:r w:rsidRPr="00676875">
        <w:rPr>
          <w:rFonts w:asciiTheme="minorHAnsi" w:hAnsiTheme="minorHAnsi" w:cstheme="minorHAnsi"/>
          <w:lang w:val="af-ZA"/>
        </w:rPr>
        <w:t xml:space="preserve"> items </w:t>
      </w:r>
      <w:r w:rsidR="00C5574D" w:rsidRPr="00676875">
        <w:rPr>
          <w:rFonts w:asciiTheme="minorHAnsi" w:hAnsiTheme="minorHAnsi" w:cstheme="minorHAnsi"/>
          <w:lang w:val="af-ZA"/>
        </w:rPr>
        <w:t xml:space="preserve">eerstens volgens Tipe, dan volges </w:t>
      </w:r>
      <w:r w:rsidR="006D45AD" w:rsidRPr="00676875">
        <w:rPr>
          <w:rFonts w:asciiTheme="minorHAnsi" w:hAnsiTheme="minorHAnsi" w:cstheme="minorHAnsi"/>
          <w:lang w:val="af-ZA"/>
        </w:rPr>
        <w:t>Koste</w:t>
      </w:r>
      <w:r w:rsidRPr="00676875">
        <w:rPr>
          <w:rFonts w:asciiTheme="minorHAnsi" w:hAnsiTheme="minorHAnsi" w:cstheme="minorHAnsi"/>
          <w:lang w:val="af-Z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417"/>
        <w:gridCol w:w="1131"/>
      </w:tblGrid>
      <w:tr w:rsidR="003B71E5" w:rsidRPr="00676875" w:rsidTr="003B71E5">
        <w:tc>
          <w:tcPr>
            <w:tcW w:w="1842" w:type="dxa"/>
            <w:shd w:val="clear" w:color="auto" w:fill="F2F2F2" w:themeFill="background1" w:themeFillShade="F2"/>
          </w:tcPr>
          <w:p w:rsidR="009E3F52" w:rsidRPr="00676875" w:rsidRDefault="00693B4A" w:rsidP="00DE6FEB">
            <w:pPr>
              <w:spacing w:before="20" w:after="20" w:line="240" w:lineRule="auto"/>
              <w:rPr>
                <w:rFonts w:asciiTheme="minorHAnsi" w:hAnsiTheme="minorHAnsi" w:cstheme="minorHAnsi"/>
                <w:b/>
                <w:lang w:val="af-ZA"/>
              </w:rPr>
            </w:pPr>
            <w:r w:rsidRPr="00676875">
              <w:rPr>
                <w:rFonts w:asciiTheme="minorHAnsi" w:hAnsiTheme="minorHAnsi" w:cstheme="minorHAnsi"/>
                <w:b/>
                <w:lang w:val="af-ZA"/>
              </w:rPr>
              <w:t>Item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9E3F52" w:rsidRPr="00676875" w:rsidRDefault="006D45AD" w:rsidP="004627F6">
            <w:pPr>
              <w:spacing w:before="20" w:after="20" w:line="240" w:lineRule="auto"/>
              <w:jc w:val="center"/>
              <w:rPr>
                <w:rFonts w:asciiTheme="minorHAnsi" w:hAnsiTheme="minorHAnsi" w:cstheme="minorHAnsi"/>
                <w:b/>
                <w:lang w:val="af-ZA"/>
              </w:rPr>
            </w:pPr>
            <w:r w:rsidRPr="00676875">
              <w:rPr>
                <w:rFonts w:asciiTheme="minorHAnsi" w:hAnsiTheme="minorHAnsi" w:cstheme="minorHAnsi"/>
                <w:b/>
                <w:lang w:val="af-ZA"/>
              </w:rPr>
              <w:t>Tipe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:rsidR="009E3F52" w:rsidRPr="00676875" w:rsidRDefault="006D45AD" w:rsidP="004627F6">
            <w:pPr>
              <w:spacing w:before="20" w:after="20" w:line="240" w:lineRule="auto"/>
              <w:jc w:val="center"/>
              <w:rPr>
                <w:rFonts w:asciiTheme="minorHAnsi" w:hAnsiTheme="minorHAnsi" w:cstheme="minorHAnsi"/>
                <w:b/>
                <w:lang w:val="af-ZA"/>
              </w:rPr>
            </w:pPr>
            <w:r w:rsidRPr="00676875">
              <w:rPr>
                <w:rFonts w:asciiTheme="minorHAnsi" w:hAnsiTheme="minorHAnsi" w:cstheme="minorHAnsi"/>
                <w:b/>
                <w:lang w:val="af-ZA"/>
              </w:rPr>
              <w:t>Koste</w:t>
            </w:r>
            <w:r w:rsidR="00454A06" w:rsidRPr="00676875">
              <w:rPr>
                <w:rFonts w:asciiTheme="minorHAnsi" w:hAnsiTheme="minorHAnsi" w:cstheme="minorHAnsi"/>
                <w:b/>
                <w:lang w:val="af-ZA"/>
              </w:rPr>
              <w:t xml:space="preserve"> (R)</w:t>
            </w:r>
          </w:p>
        </w:tc>
      </w:tr>
      <w:tr w:rsidR="009E3F52" w:rsidRPr="00676875" w:rsidTr="003B71E5">
        <w:tc>
          <w:tcPr>
            <w:tcW w:w="1842" w:type="dxa"/>
          </w:tcPr>
          <w:p w:rsidR="009E3F52" w:rsidRPr="00676875" w:rsidRDefault="006D45AD" w:rsidP="004627F6">
            <w:pPr>
              <w:spacing w:before="20" w:after="20" w:line="240" w:lineRule="auto"/>
              <w:rPr>
                <w:lang w:val="af-ZA"/>
              </w:rPr>
            </w:pPr>
            <w:r w:rsidRPr="00676875">
              <w:rPr>
                <w:lang w:val="af-ZA"/>
              </w:rPr>
              <w:t>Stapelbrood</w:t>
            </w:r>
          </w:p>
        </w:tc>
        <w:tc>
          <w:tcPr>
            <w:tcW w:w="1417" w:type="dxa"/>
          </w:tcPr>
          <w:p w:rsidR="009E3F52" w:rsidRPr="00676875" w:rsidRDefault="006D45AD" w:rsidP="00DE6FEB">
            <w:pPr>
              <w:spacing w:before="20" w:after="20" w:line="240" w:lineRule="auto"/>
              <w:rPr>
                <w:lang w:val="af-ZA"/>
              </w:rPr>
            </w:pPr>
            <w:r w:rsidRPr="00676875">
              <w:rPr>
                <w:lang w:val="af-ZA"/>
              </w:rPr>
              <w:t>Toebroodjie</w:t>
            </w:r>
          </w:p>
        </w:tc>
        <w:tc>
          <w:tcPr>
            <w:tcW w:w="1131" w:type="dxa"/>
            <w:vAlign w:val="center"/>
          </w:tcPr>
          <w:p w:rsidR="009E3F52" w:rsidRPr="00676875" w:rsidRDefault="00DE6FEB" w:rsidP="003B71E5">
            <w:pPr>
              <w:spacing w:before="20" w:after="20" w:line="240" w:lineRule="auto"/>
              <w:jc w:val="right"/>
              <w:rPr>
                <w:lang w:val="af-ZA"/>
              </w:rPr>
            </w:pPr>
            <w:r w:rsidRPr="00676875">
              <w:rPr>
                <w:lang w:val="af-ZA"/>
              </w:rPr>
              <w:t>14.90</w:t>
            </w:r>
          </w:p>
        </w:tc>
      </w:tr>
      <w:tr w:rsidR="009E3F52" w:rsidRPr="00676875" w:rsidTr="003B71E5">
        <w:tc>
          <w:tcPr>
            <w:tcW w:w="1842" w:type="dxa"/>
          </w:tcPr>
          <w:p w:rsidR="009E3F52" w:rsidRPr="00676875" w:rsidRDefault="006D45AD" w:rsidP="004627F6">
            <w:pPr>
              <w:spacing w:before="20" w:after="20" w:line="240" w:lineRule="auto"/>
              <w:rPr>
                <w:lang w:val="af-ZA"/>
              </w:rPr>
            </w:pPr>
            <w:r w:rsidRPr="00676875">
              <w:rPr>
                <w:lang w:val="af-ZA"/>
              </w:rPr>
              <w:t>Hoender</w:t>
            </w:r>
          </w:p>
        </w:tc>
        <w:tc>
          <w:tcPr>
            <w:tcW w:w="1417" w:type="dxa"/>
          </w:tcPr>
          <w:p w:rsidR="009E3F52" w:rsidRPr="00676875" w:rsidRDefault="006D45AD" w:rsidP="00DE6FEB">
            <w:pPr>
              <w:spacing w:before="20" w:after="20" w:line="240" w:lineRule="auto"/>
              <w:rPr>
                <w:lang w:val="af-ZA"/>
              </w:rPr>
            </w:pPr>
            <w:r w:rsidRPr="00676875">
              <w:rPr>
                <w:lang w:val="af-ZA"/>
              </w:rPr>
              <w:t>Pastei</w:t>
            </w:r>
          </w:p>
        </w:tc>
        <w:tc>
          <w:tcPr>
            <w:tcW w:w="1131" w:type="dxa"/>
            <w:vAlign w:val="center"/>
          </w:tcPr>
          <w:p w:rsidR="009E3F52" w:rsidRPr="00676875" w:rsidRDefault="00DE6FEB" w:rsidP="003B71E5">
            <w:pPr>
              <w:spacing w:before="20" w:after="20" w:line="240" w:lineRule="auto"/>
              <w:jc w:val="right"/>
              <w:rPr>
                <w:lang w:val="af-ZA"/>
              </w:rPr>
            </w:pPr>
            <w:r w:rsidRPr="00676875">
              <w:rPr>
                <w:lang w:val="af-ZA"/>
              </w:rPr>
              <w:t>18.50</w:t>
            </w:r>
          </w:p>
        </w:tc>
      </w:tr>
      <w:tr w:rsidR="009E3F52" w:rsidRPr="00676875" w:rsidTr="003B71E5">
        <w:tc>
          <w:tcPr>
            <w:tcW w:w="1842" w:type="dxa"/>
          </w:tcPr>
          <w:p w:rsidR="009E3F52" w:rsidRPr="00676875" w:rsidRDefault="005A2C47" w:rsidP="004627F6">
            <w:pPr>
              <w:spacing w:before="20" w:after="20" w:line="240" w:lineRule="auto"/>
              <w:rPr>
                <w:lang w:val="af-ZA"/>
              </w:rPr>
            </w:pPr>
            <w:r w:rsidRPr="00676875">
              <w:rPr>
                <w:lang w:val="af-ZA"/>
              </w:rPr>
              <w:t>Vleis-en-niertjie</w:t>
            </w:r>
          </w:p>
        </w:tc>
        <w:tc>
          <w:tcPr>
            <w:tcW w:w="1417" w:type="dxa"/>
          </w:tcPr>
          <w:p w:rsidR="009E3F52" w:rsidRPr="00676875" w:rsidRDefault="006D45AD" w:rsidP="00DE6FEB">
            <w:pPr>
              <w:spacing w:before="20" w:after="20" w:line="240" w:lineRule="auto"/>
              <w:rPr>
                <w:lang w:val="af-ZA"/>
              </w:rPr>
            </w:pPr>
            <w:r w:rsidRPr="00676875">
              <w:rPr>
                <w:lang w:val="af-ZA"/>
              </w:rPr>
              <w:t>Pastei</w:t>
            </w:r>
          </w:p>
        </w:tc>
        <w:tc>
          <w:tcPr>
            <w:tcW w:w="1131" w:type="dxa"/>
            <w:vAlign w:val="center"/>
          </w:tcPr>
          <w:p w:rsidR="009E3F52" w:rsidRPr="00676875" w:rsidRDefault="00DE6FEB" w:rsidP="003B71E5">
            <w:pPr>
              <w:spacing w:before="20" w:after="20" w:line="240" w:lineRule="auto"/>
              <w:jc w:val="right"/>
              <w:rPr>
                <w:lang w:val="af-ZA"/>
              </w:rPr>
            </w:pPr>
            <w:r w:rsidRPr="00676875">
              <w:rPr>
                <w:lang w:val="af-ZA"/>
              </w:rPr>
              <w:t>19.00</w:t>
            </w:r>
          </w:p>
        </w:tc>
      </w:tr>
      <w:tr w:rsidR="009E3F52" w:rsidRPr="00676875" w:rsidTr="003B71E5">
        <w:tc>
          <w:tcPr>
            <w:tcW w:w="1842" w:type="dxa"/>
          </w:tcPr>
          <w:p w:rsidR="009E3F52" w:rsidRPr="00676875" w:rsidRDefault="006D45AD" w:rsidP="004627F6">
            <w:pPr>
              <w:spacing w:before="20" w:after="20" w:line="240" w:lineRule="auto"/>
              <w:rPr>
                <w:lang w:val="af-ZA"/>
              </w:rPr>
            </w:pPr>
            <w:r w:rsidRPr="00676875">
              <w:rPr>
                <w:lang w:val="af-ZA"/>
              </w:rPr>
              <w:t>Dubbeldoor</w:t>
            </w:r>
          </w:p>
        </w:tc>
        <w:tc>
          <w:tcPr>
            <w:tcW w:w="1417" w:type="dxa"/>
          </w:tcPr>
          <w:p w:rsidR="009E3F52" w:rsidRPr="00676875" w:rsidRDefault="006D45AD" w:rsidP="00DE6FEB">
            <w:pPr>
              <w:spacing w:before="20" w:after="20" w:line="240" w:lineRule="auto"/>
              <w:rPr>
                <w:lang w:val="af-ZA"/>
              </w:rPr>
            </w:pPr>
            <w:r w:rsidRPr="00676875">
              <w:rPr>
                <w:lang w:val="af-ZA"/>
              </w:rPr>
              <w:t>Toebroodjie</w:t>
            </w:r>
          </w:p>
        </w:tc>
        <w:tc>
          <w:tcPr>
            <w:tcW w:w="1131" w:type="dxa"/>
            <w:vAlign w:val="center"/>
          </w:tcPr>
          <w:p w:rsidR="009E3F52" w:rsidRPr="00676875" w:rsidRDefault="00DE6FEB" w:rsidP="003B71E5">
            <w:pPr>
              <w:spacing w:before="20" w:after="20" w:line="240" w:lineRule="auto"/>
              <w:jc w:val="right"/>
              <w:rPr>
                <w:lang w:val="af-ZA"/>
              </w:rPr>
            </w:pPr>
            <w:r w:rsidRPr="00676875">
              <w:rPr>
                <w:lang w:val="af-ZA"/>
              </w:rPr>
              <w:t>22.50</w:t>
            </w:r>
          </w:p>
        </w:tc>
      </w:tr>
      <w:tr w:rsidR="009E3F52" w:rsidRPr="00676875" w:rsidTr="003B71E5">
        <w:tc>
          <w:tcPr>
            <w:tcW w:w="1842" w:type="dxa"/>
          </w:tcPr>
          <w:p w:rsidR="009E3F52" w:rsidRPr="00676875" w:rsidRDefault="006D45AD" w:rsidP="004627F6">
            <w:pPr>
              <w:spacing w:before="20" w:after="20" w:line="240" w:lineRule="auto"/>
              <w:rPr>
                <w:lang w:val="af-ZA"/>
              </w:rPr>
            </w:pPr>
            <w:r w:rsidRPr="00676875">
              <w:rPr>
                <w:lang w:val="af-ZA"/>
              </w:rPr>
              <w:t>Kamskerrie</w:t>
            </w:r>
          </w:p>
        </w:tc>
        <w:tc>
          <w:tcPr>
            <w:tcW w:w="1417" w:type="dxa"/>
          </w:tcPr>
          <w:p w:rsidR="009E3F52" w:rsidRPr="00676875" w:rsidRDefault="006D45AD" w:rsidP="00DE6FEB">
            <w:pPr>
              <w:spacing w:before="20" w:after="20" w:line="240" w:lineRule="auto"/>
              <w:rPr>
                <w:lang w:val="af-ZA"/>
              </w:rPr>
            </w:pPr>
            <w:r w:rsidRPr="00676875">
              <w:rPr>
                <w:lang w:val="af-ZA"/>
              </w:rPr>
              <w:t>Pastei</w:t>
            </w:r>
          </w:p>
        </w:tc>
        <w:tc>
          <w:tcPr>
            <w:tcW w:w="1131" w:type="dxa"/>
            <w:vAlign w:val="center"/>
          </w:tcPr>
          <w:p w:rsidR="009E3F52" w:rsidRPr="00676875" w:rsidRDefault="00DE6FEB" w:rsidP="003B71E5">
            <w:pPr>
              <w:spacing w:before="20" w:after="20" w:line="240" w:lineRule="auto"/>
              <w:jc w:val="right"/>
              <w:rPr>
                <w:lang w:val="af-ZA"/>
              </w:rPr>
            </w:pPr>
            <w:r w:rsidRPr="00676875">
              <w:rPr>
                <w:lang w:val="af-ZA"/>
              </w:rPr>
              <w:t>18.50</w:t>
            </w:r>
          </w:p>
        </w:tc>
      </w:tr>
      <w:tr w:rsidR="003B71E5" w:rsidRPr="00676875" w:rsidTr="00693B4A">
        <w:tc>
          <w:tcPr>
            <w:tcW w:w="3259" w:type="dxa"/>
            <w:gridSpan w:val="2"/>
            <w:vAlign w:val="center"/>
          </w:tcPr>
          <w:p w:rsidR="003B71E5" w:rsidRPr="00676875" w:rsidRDefault="006D45AD" w:rsidP="003B71E5">
            <w:pPr>
              <w:spacing w:before="20" w:after="20" w:line="240" w:lineRule="auto"/>
              <w:jc w:val="right"/>
              <w:rPr>
                <w:lang w:val="af-ZA"/>
              </w:rPr>
            </w:pPr>
            <w:r w:rsidRPr="00676875">
              <w:rPr>
                <w:rFonts w:asciiTheme="minorHAnsi" w:hAnsiTheme="minorHAnsi" w:cstheme="minorHAnsi"/>
                <w:b/>
                <w:lang w:val="af-ZA"/>
              </w:rPr>
              <w:t>Duurste item</w:t>
            </w:r>
          </w:p>
        </w:tc>
        <w:tc>
          <w:tcPr>
            <w:tcW w:w="1131" w:type="dxa"/>
            <w:shd w:val="clear" w:color="auto" w:fill="FBE4D5" w:themeFill="accent2" w:themeFillTint="33"/>
            <w:vAlign w:val="center"/>
          </w:tcPr>
          <w:p w:rsidR="003B71E5" w:rsidRPr="00676875" w:rsidRDefault="001E4E2E" w:rsidP="003B71E5">
            <w:pPr>
              <w:spacing w:before="20" w:after="20" w:line="240" w:lineRule="auto"/>
              <w:jc w:val="right"/>
              <w:rPr>
                <w:lang w:val="af-ZA"/>
              </w:rPr>
            </w:pPr>
            <w:ins w:id="79" w:author="251 Schoeman P" w:date="2025-05-07T11:31:00Z">
              <w:r>
                <w:rPr>
                  <w:lang w:val="af-ZA"/>
                </w:rPr>
                <w:fldChar w:fldCharType="begin"/>
              </w:r>
              <w:r>
                <w:rPr>
                  <w:lang w:val="af-ZA"/>
                </w:rPr>
                <w:instrText xml:space="preserve"> =SUM(ABOVE) </w:instrText>
              </w:r>
            </w:ins>
            <w:r>
              <w:rPr>
                <w:lang w:val="af-ZA"/>
              </w:rPr>
              <w:fldChar w:fldCharType="separate"/>
            </w:r>
            <w:ins w:id="80" w:author="251 Schoeman P" w:date="2025-05-07T11:31:00Z">
              <w:r>
                <w:rPr>
                  <w:noProof/>
                  <w:lang w:val="af-ZA"/>
                </w:rPr>
                <w:t>93.4</w:t>
              </w:r>
              <w:r>
                <w:rPr>
                  <w:lang w:val="af-ZA"/>
                </w:rPr>
                <w:fldChar w:fldCharType="end"/>
              </w:r>
            </w:ins>
          </w:p>
        </w:tc>
      </w:tr>
    </w:tbl>
    <w:p w:rsidR="009E3F52" w:rsidRPr="00676875" w:rsidRDefault="005A2C47" w:rsidP="00DE6FEB">
      <w:pPr>
        <w:spacing w:before="120" w:after="0"/>
        <w:rPr>
          <w:rFonts w:asciiTheme="minorHAnsi" w:hAnsiTheme="minorHAnsi" w:cstheme="minorHAnsi"/>
          <w:lang w:val="af-ZA"/>
        </w:rPr>
      </w:pPr>
      <w:r w:rsidRPr="00676875">
        <w:rPr>
          <w:rFonts w:asciiTheme="minorHAnsi" w:hAnsiTheme="minorHAnsi" w:cstheme="minorHAnsi"/>
          <w:lang w:val="af-ZA"/>
        </w:rPr>
        <w:t xml:space="preserve">Voeg nou </w:t>
      </w:r>
      <w:r w:rsidR="00553519" w:rsidRPr="00676875">
        <w:rPr>
          <w:rFonts w:asciiTheme="minorHAnsi" w:hAnsiTheme="minorHAnsi" w:cstheme="minorHAnsi"/>
          <w:lang w:val="af-ZA"/>
        </w:rPr>
        <w:t>’</w:t>
      </w:r>
      <w:r w:rsidRPr="00676875">
        <w:rPr>
          <w:rFonts w:asciiTheme="minorHAnsi" w:hAnsiTheme="minorHAnsi" w:cstheme="minorHAnsi"/>
          <w:lang w:val="af-ZA"/>
        </w:rPr>
        <w:t>n funksie in die sel regs onder in om die koste van die duurste item te bepaal</w:t>
      </w:r>
      <w:r w:rsidR="00693B4A" w:rsidRPr="00676875">
        <w:rPr>
          <w:rFonts w:asciiTheme="minorHAnsi" w:hAnsiTheme="minorHAnsi" w:cstheme="minorHAnsi"/>
          <w:lang w:val="af-ZA"/>
        </w:rPr>
        <w:t>.</w:t>
      </w:r>
    </w:p>
    <w:p w:rsidR="006E33EC" w:rsidRPr="00676875" w:rsidRDefault="00693B4A" w:rsidP="00454A06">
      <w:pPr>
        <w:spacing w:after="0"/>
        <w:rPr>
          <w:rFonts w:asciiTheme="minorHAnsi" w:hAnsiTheme="minorHAnsi" w:cstheme="minorHAnsi"/>
          <w:lang w:val="af-ZA"/>
        </w:rPr>
      </w:pPr>
      <w:r w:rsidRPr="00676875">
        <w:rPr>
          <w:rFonts w:asciiTheme="minorHAnsi" w:hAnsiTheme="minorHAnsi" w:cstheme="minorHAnsi"/>
          <w:lang w:val="af-ZA"/>
        </w:rPr>
        <w:t>Format</w:t>
      </w:r>
      <w:r w:rsidR="003B3DAF" w:rsidRPr="00676875">
        <w:rPr>
          <w:rFonts w:asciiTheme="minorHAnsi" w:hAnsiTheme="minorHAnsi" w:cstheme="minorHAnsi"/>
          <w:lang w:val="af-ZA"/>
        </w:rPr>
        <w:t>eer</w:t>
      </w:r>
      <w:r w:rsidRPr="00676875">
        <w:rPr>
          <w:rFonts w:asciiTheme="minorHAnsi" w:hAnsiTheme="minorHAnsi" w:cstheme="minorHAnsi"/>
          <w:lang w:val="af-ZA"/>
        </w:rPr>
        <w:t xml:space="preserve"> </w:t>
      </w:r>
      <w:r w:rsidR="003B3DAF" w:rsidRPr="00676875">
        <w:rPr>
          <w:rFonts w:asciiTheme="minorHAnsi" w:hAnsiTheme="minorHAnsi" w:cstheme="minorHAnsi"/>
          <w:lang w:val="af-ZA"/>
        </w:rPr>
        <w:t xml:space="preserve">die antwoord as </w:t>
      </w:r>
      <w:r w:rsidR="00553519" w:rsidRPr="00676875">
        <w:rPr>
          <w:rFonts w:asciiTheme="minorHAnsi" w:hAnsiTheme="minorHAnsi" w:cstheme="minorHAnsi"/>
          <w:lang w:val="af-ZA"/>
        </w:rPr>
        <w:t>’</w:t>
      </w:r>
      <w:r w:rsidR="003B3DAF" w:rsidRPr="00676875">
        <w:rPr>
          <w:rFonts w:asciiTheme="minorHAnsi" w:hAnsiTheme="minorHAnsi" w:cstheme="minorHAnsi"/>
          <w:lang w:val="af-ZA"/>
        </w:rPr>
        <w:t>n geldeenheid in Rand</w:t>
      </w:r>
      <w:r w:rsidRPr="00676875">
        <w:rPr>
          <w:rFonts w:asciiTheme="minorHAnsi" w:hAnsiTheme="minorHAnsi" w:cstheme="minorHAnsi"/>
          <w:lang w:val="af-ZA"/>
        </w:rPr>
        <w:t>.</w:t>
      </w:r>
    </w:p>
    <w:sectPr w:rsidR="006E33EC" w:rsidRPr="00676875" w:rsidSect="009E3F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251 Schoeman P">
    <w15:presenceInfo w15:providerId="None" w15:userId="251 Schoeman 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07"/>
    <w:rsid w:val="00127298"/>
    <w:rsid w:val="00143723"/>
    <w:rsid w:val="001A60C8"/>
    <w:rsid w:val="001E4E2E"/>
    <w:rsid w:val="00310707"/>
    <w:rsid w:val="003B3DAF"/>
    <w:rsid w:val="003B71E5"/>
    <w:rsid w:val="00454A06"/>
    <w:rsid w:val="004D7472"/>
    <w:rsid w:val="004E49F1"/>
    <w:rsid w:val="00531D0A"/>
    <w:rsid w:val="00553519"/>
    <w:rsid w:val="00567F8C"/>
    <w:rsid w:val="005A2C47"/>
    <w:rsid w:val="00630E79"/>
    <w:rsid w:val="00676875"/>
    <w:rsid w:val="00693B4A"/>
    <w:rsid w:val="006D45AD"/>
    <w:rsid w:val="006E33EC"/>
    <w:rsid w:val="00734837"/>
    <w:rsid w:val="007A34EF"/>
    <w:rsid w:val="007F1285"/>
    <w:rsid w:val="00813726"/>
    <w:rsid w:val="00824724"/>
    <w:rsid w:val="00842B5C"/>
    <w:rsid w:val="00860924"/>
    <w:rsid w:val="008A4A56"/>
    <w:rsid w:val="008B4485"/>
    <w:rsid w:val="009E156D"/>
    <w:rsid w:val="009E3F52"/>
    <w:rsid w:val="00AC0E0F"/>
    <w:rsid w:val="00C5574D"/>
    <w:rsid w:val="00C64454"/>
    <w:rsid w:val="00DB12E7"/>
    <w:rsid w:val="00DE0A86"/>
    <w:rsid w:val="00DE6FEB"/>
    <w:rsid w:val="00E12973"/>
    <w:rsid w:val="00FA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7298"/>
  <w15:chartTrackingRefBased/>
  <w15:docId w15:val="{B2E3FEE7-CFF1-47A8-A0BF-54AEC81E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707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D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D0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Jacobs</dc:creator>
  <cp:keywords/>
  <dc:description/>
  <cp:lastModifiedBy>251 Schoeman P</cp:lastModifiedBy>
  <cp:revision>5</cp:revision>
  <dcterms:created xsi:type="dcterms:W3CDTF">2016-12-13T19:56:00Z</dcterms:created>
  <dcterms:modified xsi:type="dcterms:W3CDTF">2025-05-07T09:35:00Z</dcterms:modified>
</cp:coreProperties>
</file>